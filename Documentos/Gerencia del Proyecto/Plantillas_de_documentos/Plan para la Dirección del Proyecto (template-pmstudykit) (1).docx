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ns w:author="EDSON HILARIO" w:id="0" w:date="2018-02-06T20:09:52Z"/>
          <w:rFonts w:ascii="Calibri" w:cs="Calibri" w:eastAsia="Calibri" w:hAnsi="Calibri"/>
          <w:b w:val="1"/>
          <w:sz w:val="36"/>
          <w:szCs w:val="36"/>
          <w:rPrChange w:author="EDSON HILARIO" w:id="1" w:date="2018-02-06T20:09:52Z">
            <w:rPr/>
          </w:rPrChange>
        </w:rPr>
      </w:pPr>
      <w:ins w:author="EDSON HILARIO" w:id="0" w:date="2018-02-06T20:09:52Z">
        <w:r w:rsidDel="00000000" w:rsidR="00000000" w:rsidRPr="00000000">
          <w:rPr>
            <w:rFonts w:ascii="Calibri" w:cs="Calibri" w:eastAsia="Calibri" w:hAnsi="Calibri"/>
            <w:b w:val="1"/>
            <w:sz w:val="36"/>
            <w:szCs w:val="36"/>
            <w:rtl w:val="0"/>
            <w:rPrChange w:author="EDSON HILARIO" w:id="1" w:date="2018-02-06T20:09:52Z">
              <w:rPr/>
            </w:rPrChange>
          </w:rPr>
          <w:t xml:space="preserve">.</w:t>
        </w:r>
      </w:ins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del w:author="Luis Zuloaga" w:id="2" w:date="2018-02-09T14:00:58Z"/>
          <w:rFonts w:ascii="Calibri" w:cs="Calibri" w:eastAsia="Calibri" w:hAnsi="Calibri"/>
          <w:b w:val="1"/>
          <w:sz w:val="36"/>
          <w:szCs w:val="36"/>
        </w:rPr>
      </w:pPr>
      <w:del w:author="Luis Zuloaga" w:id="2" w:date="2018-02-09T14:00:5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del w:author="Anonymous" w:id="10" w:date="2017-12-22T11:57:07Z"/>
          <w:rFonts w:ascii="Calibri" w:cs="Calibri" w:eastAsia="Calibri" w:hAnsi="Calibri"/>
          <w:b w:val="1"/>
          <w:sz w:val="36"/>
          <w:szCs w:val="36"/>
        </w:rPr>
        <w:pPrChange w:author="Rafael Ortíz Gutierrez" w:id="0" w:date="2017-07-11T22:47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ins w:author="Anonymous" w:id="3" w:date="2017-12-22T11:56:35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IN</w:delText>
          </w:r>
        </w:del>
      </w:ins>
      <w:del w:author="Luis Zuloaga" w:id="2" w:date="2018-02-09T14:00:58Z"/>
      <w:ins w:author="Yoselin Rivera" w:id="4" w:date="2018-01-23T04:07:50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F</w:delText>
          </w:r>
        </w:del>
      </w:ins>
      <w:del w:author="Luis Zuloaga" w:id="2" w:date="2018-02-09T14:00:58Z"/>
      <w:ins w:author="Anonymous" w:id="5" w:date="2017-12-22T11:56:37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LUENCIA DE L</w:delText>
          </w:r>
        </w:del>
      </w:ins>
      <w:ins w:author="Yoselin Rivera" w:id="6" w:date="2018-01-23T04:07:53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AS</w:delText>
          </w:r>
        </w:del>
      </w:ins>
      <w:ins w:author="Anonymous" w:id="5" w:date="2017-12-22T11:56:37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O</w:delText>
          </w:r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AS</w:delText>
          </w:r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 PLANTAI</w:delText>
          </w:r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C</w:delText>
          </w:r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ONES FORESTAS SOBRE L</w:delText>
          </w:r>
        </w:del>
      </w:ins>
      <w:del w:author="Luis Zuloaga" w:id="2" w:date="2018-02-09T14:00:58Z"/>
      <w:ins w:author="Anonymous" w:id="7" w:date="2017-12-22T11:56:50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AS FAMILIAS</w:delText>
          </w:r>
        </w:del>
      </w:ins>
      <w:del w:author="Luis Zuloaga" w:id="2" w:date="2018-02-09T14:00:58Z"/>
      <w:ins w:author="Anonymous" w:id="8" w:date="2017-12-22T11:56:56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 DE LA CABECERA DE CU</w:delText>
          </w:r>
        </w:del>
      </w:ins>
      <w:ins w:author="Anonymous" w:id="9" w:date="2017-12-22T11:57:01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ENCIA DE </w:delText>
          </w:r>
        </w:del>
      </w:ins>
      <w:ins w:author="Anonymous" w:id="8" w:date="2017-12-22T11:56:56Z">
        <w:del w:author="Luis Zuloaga" w:id="2" w:date="2018-02-09T14:00:58Z"/>
      </w:ins>
      <w:ins w:author="Anonymous" w:id="10" w:date="2017-12-22T11:57:07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YAPATERA - FRIAS</w:delText>
          </w:r>
        </w:del>
      </w:ins>
      <w:ins w:author="Anonymous" w:id="8" w:date="2017-12-22T11:56:56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NECA</w:delText>
          </w:r>
        </w:del>
      </w:ins>
      <w:del w:author="Luis Zuloaga" w:id="2" w:date="2018-02-09T14:00:58Z"/>
      <w:ins w:author="Anonymous" w:id="11" w:date="2017-12-22T11:56:02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I</w:delText>
          </w:r>
        </w:del>
      </w:ins>
      <w:del w:author="Luis Zuloaga" w:id="2" w:date="2018-02-09T14:00:58Z"/>
      <w:ins w:author="Anonymous" w:id="12" w:date="2017-12-22T11:56:03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NFLUE</w:delText>
          </w:r>
        </w:del>
      </w:ins>
      <w:del w:author="Luis Zuloaga" w:id="2" w:date="2018-02-09T14:00:58Z"/>
      <w:ins w:author="Anonymous" w:id="13" w:date="2017-12-22T11:55:38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INFLUENCIA </w:delText>
          </w:r>
        </w:del>
      </w:ins>
      <w:del w:author="Luis Zuloaga" w:id="2" w:date="2018-02-09T14:00:58Z"/>
      <w:ins w:author="Anonymous" w:id="14" w:date="2017-12-22T11:55:22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IM</w:delText>
          </w:r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PACTO DE LA</w:delText>
          </w:r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S</w:delText>
          </w:r>
        </w:del>
      </w:ins>
      <w:del w:author="Luis Zuloaga" w:id="2" w:date="2018-02-09T14:00:58Z"/>
      <w:ins w:author="Anonymous" w:id="15" w:date="2017-12-22T11:55:26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 </w:delText>
          </w:r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PLANTACIONES FORESTALES </w:delText>
          </w:r>
        </w:del>
      </w:ins>
      <w:del w:author="Luis Zuloaga" w:id="2" w:date="2018-02-09T14:00:58Z"/>
      <w:ins w:author="Anonymous" w:id="16" w:date="2017-12-22T11:54:54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dete</w:delText>
          </w:r>
        </w:del>
      </w:ins>
      <w:del w:author="Luis Zuloaga" w:id="2" w:date="2018-02-09T14:00:58Z"/>
      <w:ins w:author="Anonymous" w:id="17" w:date="2017-12-08T19:37:41Z">
        <w:del w:author="Luis Zuloaga" w:id="2" w:date="2018-02-09T14:00:58Z"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delText xml:space="preserve">restaurante</w:delText>
          </w:r>
        </w:del>
      </w:ins>
      <w:del w:author="Anonymous" w:id="10" w:date="2017-12-22T11:57:0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del w:author="Anonymous" w:id="10" w:date="2017-12-22T11:57:07Z"/>
          <w:rFonts w:ascii="Calibri" w:cs="Calibri" w:eastAsia="Calibri" w:hAnsi="Calibri"/>
          <w:b w:val="1"/>
          <w:sz w:val="36"/>
          <w:szCs w:val="36"/>
        </w:rPr>
        <w:pPrChange w:author="RONALD HUARANGA CRISTOBAL" w:id="0" w:date="2017-07-27T17:28:4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del w:author="Anonymous" w:id="10" w:date="2017-12-22T11:57:0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del w:author="Anonymous" w:id="10" w:date="2017-12-22T11:57:07Z"/>
          <w:rFonts w:ascii="Calibri" w:cs="Calibri" w:eastAsia="Calibri" w:hAnsi="Calibri"/>
          <w:b w:val="1"/>
          <w:sz w:val="36"/>
          <w:szCs w:val="36"/>
        </w:rPr>
      </w:pPr>
      <w:del w:author="Anonymous" w:id="10" w:date="2017-12-22T11:57:0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del w:author="Anonymous" w:id="10" w:date="2017-12-22T11:57:07Z"/>
          <w:rFonts w:ascii="Calibri" w:cs="Calibri" w:eastAsia="Calibri" w:hAnsi="Calibri"/>
          <w:b w:val="1"/>
          <w:sz w:val="36"/>
          <w:szCs w:val="36"/>
        </w:rPr>
      </w:pPr>
      <w:del w:author="Anonymous" w:id="10" w:date="2017-12-22T11:57:0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del w:author="Anonymous" w:id="10" w:date="2017-12-22T11:57:07Z"/>
          <w:rFonts w:ascii="Calibri" w:cs="Calibri" w:eastAsia="Calibri" w:hAnsi="Calibri"/>
          <w:b w:val="1"/>
          <w:sz w:val="36"/>
          <w:szCs w:val="36"/>
        </w:rPr>
      </w:pPr>
      <w:del w:author="Anonymous" w:id="10" w:date="2017-12-22T11:57:0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right"/>
        <w:rPr>
          <w:del w:author="Anonymous" w:id="10" w:date="2017-12-22T11:57:07Z"/>
          <w:rFonts w:ascii="Calibri" w:cs="Calibri" w:eastAsia="Calibri" w:hAnsi="Calibri"/>
          <w:b w:val="1"/>
          <w:color w:val="0b5394"/>
          <w:sz w:val="48"/>
          <w:szCs w:val="48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right"/>
          </w:pPr>
        </w:pPrChange>
      </w:pPr>
      <w:del w:author="Anonymous" w:id="10" w:date="2017-12-22T11:57:07Z">
        <w:r w:rsidDel="00000000" w:rsidR="00000000" w:rsidRPr="00000000">
          <w:rPr>
            <w:rFonts w:ascii="Calibri" w:cs="Calibri" w:eastAsia="Calibri" w:hAnsi="Calibri"/>
            <w:b w:val="1"/>
            <w:color w:val="0b5394"/>
            <w:sz w:val="48"/>
            <w:szCs w:val="48"/>
            <w:rtl w:val="0"/>
          </w:rPr>
          <w:delText xml:space="preserve">Plan para la Dirección del Proyecto </w:delText>
        </w:r>
      </w:del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right"/>
        <w:rPr>
          <w:rFonts w:ascii="Calibri" w:cs="Calibri" w:eastAsia="Calibri" w:hAnsi="Calibri"/>
          <w:b w:val="1"/>
          <w:sz w:val="28"/>
          <w:szCs w:val="28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right"/>
          </w:pPr>
        </w:pPrChange>
      </w:pPr>
      <w:del w:author="Anonymous" w:id="10" w:date="2017-12-22T11:57:07Z">
        <w:r w:rsidDel="00000000" w:rsidR="00000000" w:rsidRPr="00000000">
          <w:rPr>
            <w:rFonts w:ascii="Calibri" w:cs="Calibri" w:eastAsia="Calibri" w:hAnsi="Calibri"/>
            <w:b w:val="1"/>
            <w:color w:val="3d85c6"/>
            <w:sz w:val="28"/>
            <w:szCs w:val="28"/>
            <w:rtl w:val="0"/>
          </w:rPr>
          <w:delText xml:space="preserve">Nombre del proyecto:</w:delText>
        </w:r>
        <w:r w:rsidDel="00000000" w:rsidR="00000000" w:rsidRPr="00000000">
          <w:rPr>
            <w:rFonts w:ascii="Calibri" w:cs="Calibri" w:eastAsia="Calibri" w:hAnsi="Calibri"/>
            <w:b w:val="1"/>
            <w:sz w:val="28"/>
            <w:szCs w:val="28"/>
            <w:rtl w:val="0"/>
          </w:rPr>
          <w:delText xml:space="preserve"> </w:delText>
        </w:r>
        <w:r w:rsidDel="00000000" w:rsidR="00000000" w:rsidRPr="00000000">
          <w:rPr>
            <w:rFonts w:ascii="Calibri" w:cs="Calibri" w:eastAsia="Calibri" w:hAnsi="Calibri"/>
            <w:b w:val="1"/>
            <w:color w:val="cccccc"/>
            <w:sz w:val="28"/>
            <w:szCs w:val="28"/>
            <w:rtl w:val="0"/>
          </w:rPr>
          <w:delText xml:space="preserve">[Ingresa</w:delText>
        </w:r>
        <w:r w:rsidDel="00000000" w:rsidR="00000000" w:rsidRPr="00000000">
          <w:rPr>
            <w:rFonts w:ascii="Calibri" w:cs="Calibri" w:eastAsia="Calibri" w:hAnsi="Calibri"/>
            <w:b w:val="1"/>
            <w:color w:val="cccccc"/>
            <w:sz w:val="28"/>
            <w:szCs w:val="28"/>
            <w:rtl w:val="0"/>
          </w:rPr>
          <w:delText xml:space="preserve">r nombre del </w:delText>
        </w:r>
      </w:del>
      <w:ins w:author="EMMANUEL RODRIGUEZ DUBON" w:id="21" w:date="2017-11-10T05:32:00Z">
        <w:del w:author="Anonymous" w:id="10" w:date="2017-12-22T11:57:07Z">
          <w:r w:rsidDel="00000000" w:rsidR="00000000" w:rsidRPr="00000000">
            <w:rPr>
              <w:rFonts w:ascii="Calibri" w:cs="Calibri" w:eastAsia="Calibri" w:hAnsi="Calibri"/>
              <w:b w:val="1"/>
              <w:color w:val="cccccc"/>
              <w:sz w:val="28"/>
              <w:szCs w:val="28"/>
              <w:rtl w:val="0"/>
            </w:rPr>
            <w:delText xml:space="preserve">sdflaksjdlfka</w:delText>
          </w:r>
        </w:del>
        <w:del w:author="Victorio Gomez Ruiz" w:id="22" w:date="2017-11-15T23:27:19Z">
          <w:r w:rsidDel="00000000" w:rsidR="00000000" w:rsidRPr="00000000">
            <w:rPr>
              <w:rFonts w:ascii="Calibri" w:cs="Calibri" w:eastAsia="Calibri" w:hAnsi="Calibri"/>
              <w:b w:val="1"/>
              <w:color w:val="cccccc"/>
              <w:sz w:val="28"/>
              <w:szCs w:val="28"/>
              <w:rtl w:val="0"/>
            </w:rPr>
            <w:delText xml:space="preserve">sdf</w:delText>
          </w:r>
        </w:del>
      </w:ins>
      <w:del w:author="Victorio Gomez Ruiz" w:id="22" w:date="2017-11-15T23:27:19Z">
        <w:r w:rsidDel="00000000" w:rsidR="00000000" w:rsidRPr="00000000">
          <w:rPr>
            <w:rFonts w:ascii="Calibri" w:cs="Calibri" w:eastAsia="Calibri" w:hAnsi="Calibri"/>
            <w:b w:val="1"/>
            <w:color w:val="cccccc"/>
            <w:sz w:val="28"/>
            <w:szCs w:val="28"/>
            <w:rtl w:val="0"/>
          </w:rPr>
          <w:delText xml:space="preserve">proyecto]</w:delText>
        </w:r>
      </w:del>
      <w:del w:author="es1421009357" w:id="23" w:date="2017-09-25T14:42:00Z">
        <w:r w:rsidDel="00000000" w:rsidR="00000000" w:rsidRPr="00000000">
          <w:rPr>
            <w:rFonts w:ascii="Calibri" w:cs="Calibri" w:eastAsia="Calibri" w:hAnsi="Calibri"/>
            <w:b w:val="1"/>
            <w:sz w:val="28"/>
            <w:szCs w:val="28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right"/>
        <w:rPr>
          <w:rFonts w:ascii="Calibri" w:cs="Calibri" w:eastAsia="Calibri" w:hAnsi="Calibri"/>
          <w:b w:val="1"/>
          <w:color w:val="cccccc"/>
          <w:sz w:val="28"/>
          <w:szCs w:val="28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right"/>
          </w:pPr>
        </w:pPrChange>
      </w:pPr>
      <w:del w:author="Anonymous" w:id="24" w:date="2017-08-19T14:50:50Z">
        <w:r w:rsidDel="00000000" w:rsidR="00000000" w:rsidRPr="00000000">
          <w:rPr>
            <w:rFonts w:ascii="Calibri" w:cs="Calibri" w:eastAsia="Calibri" w:hAnsi="Calibri"/>
            <w:b w:val="1"/>
            <w:sz w:val="28"/>
            <w:szCs w:val="28"/>
            <w:rtl w:val="0"/>
          </w:rPr>
          <w:delText xml:space="preserve">I</w:delText>
        </w:r>
        <w:r w:rsidDel="00000000" w:rsidR="00000000" w:rsidRPr="00000000">
          <w:rPr>
            <w:rFonts w:ascii="Calibri" w:cs="Calibri" w:eastAsia="Calibri" w:hAnsi="Calibri"/>
            <w:b w:val="1"/>
            <w:color w:val="3d85c6"/>
            <w:sz w:val="28"/>
            <w:szCs w:val="28"/>
            <w:rtl w:val="0"/>
          </w:rPr>
          <w:delText xml:space="preserve">dentific</w:delText>
        </w:r>
        <w:r w:rsidDel="00000000" w:rsidR="00000000" w:rsidRPr="00000000">
          <w:rPr>
            <w:rFonts w:ascii="Calibri" w:cs="Calibri" w:eastAsia="Calibri" w:hAnsi="Calibri"/>
            <w:b w:val="1"/>
            <w:color w:val="3d85c6"/>
            <w:sz w:val="28"/>
            <w:szCs w:val="28"/>
            <w:rtl w:val="0"/>
          </w:rPr>
          <w:delText xml:space="preserve">a</w:delText>
        </w:r>
        <w:r w:rsidDel="00000000" w:rsidR="00000000" w:rsidRPr="00000000">
          <w:rPr>
            <w:rFonts w:ascii="Calibri" w:cs="Calibri" w:eastAsia="Calibri" w:hAnsi="Calibri"/>
            <w:b w:val="1"/>
            <w:color w:val="3d85c6"/>
            <w:sz w:val="28"/>
            <w:szCs w:val="28"/>
            <w:rtl w:val="0"/>
          </w:rPr>
          <w:delText xml:space="preserve">dor del</w:delText>
        </w:r>
        <w:r w:rsidDel="00000000" w:rsidR="00000000" w:rsidRPr="00000000">
          <w:rPr>
            <w:rFonts w:ascii="Calibri" w:cs="Calibri" w:eastAsia="Calibri" w:hAnsi="Calibri"/>
            <w:b w:val="1"/>
            <w:color w:val="3d85c6"/>
            <w:sz w:val="28"/>
            <w:szCs w:val="28"/>
            <w:rtl w:val="0"/>
          </w:rPr>
          <w:delText xml:space="preserve"> </w:delText>
        </w:r>
      </w:del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proyecto: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[Ingresar identificador del proyecto]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right"/>
        <w:rPr>
          <w:rFonts w:ascii="Calibri" w:cs="Calibri" w:eastAsia="Calibri" w:hAnsi="Calibri"/>
          <w:b w:val="1"/>
          <w:sz w:val="28"/>
          <w:szCs w:val="28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right"/>
          </w:pPr>
        </w:pPrChange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Fecha elaboración: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[Ingresar fecha]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right"/>
        <w:rPr>
          <w:rFonts w:ascii="Calibri" w:cs="Calibri" w:eastAsia="Calibri" w:hAnsi="Calibri"/>
          <w:b w:val="1"/>
          <w:color w:val="cccccc"/>
          <w:sz w:val="28"/>
          <w:szCs w:val="28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right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>
          <w:rFonts w:ascii="Calibri" w:cs="Calibri" w:eastAsia="Calibri" w:hAnsi="Calibri"/>
          <w:b w:val="1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left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del w:author="Anonymous" w:id="25" w:date="2017-07-12T12:47:52Z"/>
          <w:rFonts w:ascii="Calibri" w:cs="Calibri" w:eastAsia="Calibri" w:hAnsi="Calibri"/>
          <w:b w:val="1"/>
          <w:color w:val="3d85c6"/>
          <w:sz w:val="36"/>
          <w:szCs w:val="36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center"/>
          </w:pPr>
        </w:pPrChange>
      </w:pPr>
      <w:del w:author="Anonymous" w:id="25" w:date="2017-07-12T12:47:52Z">
        <w:r w:rsidDel="00000000" w:rsidR="00000000" w:rsidRPr="00000000">
          <w:rPr>
            <w:rFonts w:ascii="Calibri" w:cs="Calibri" w:eastAsia="Calibri" w:hAnsi="Calibri"/>
            <w:b w:val="1"/>
            <w:color w:val="3d85c6"/>
            <w:sz w:val="36"/>
            <w:szCs w:val="36"/>
            <w:rtl w:val="0"/>
          </w:rPr>
          <w:delText xml:space="preserve">Contenido</w:delText>
        </w:r>
      </w:del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  <w:pPrChange w:author="Anonymous" w:id="0" w:date="2017-12-07T19:13:44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ind w:left="360" w:firstLine="0"/>
                <w:contextualSpacing w:val="0"/>
              </w:pPr>
            </w:pPrChange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k43gnh1qrl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Información del Proyecto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  <w:pPrChange w:author="Anonymous" w:id="0" w:date="2017-12-07T19:13:44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ind w:left="360" w:firstLine="0"/>
                <w:contextualSpacing w:val="0"/>
              </w:pPr>
            </w:pPrChange>
          </w:pPr>
          <w:hyperlink w:anchor="_d40qcnq9fq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1.- Ciclo de vida del proyecto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ins w:author="Anonymous" w:id="28" w:date="2017-09-27T10:25:28Z"/>
              <w:del w:author="Anonymous" w:id="27" w:date="2017-10-01T22:37:19Z"/>
              <w:color w:val="1155cc"/>
              <w:u w:val="single"/>
            </w:rPr>
            <w:pPrChange w:author="Anonymous" w:id="0" w:date="2017-12-07T19:13:44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ind w:left="360" w:firstLine="0"/>
                <w:contextualSpacing w:val="0"/>
              </w:pPr>
            </w:pPrChange>
          </w:pPr>
          <w:hyperlink w:anchor="_zbh0zrmpv15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2.- Proceso de gestión y toma de decisiones</w:t>
            </w:r>
          </w:hyperlink>
          <w:ins w:author="Anonymous" w:id="26" w:date="2017-10-01T22:37:14Z">
            <w:del w:author="Anonymous" w:id="27" w:date="2017-10-01T22:37:19Z">
              <w:r w:rsidDel="00000000" w:rsidR="00000000" w:rsidRPr="00000000">
                <w:fldChar w:fldCharType="begin"/>
              </w:r>
              <w:r w:rsidDel="00000000" w:rsidR="00000000" w:rsidRPr="00000000">
                <w:delInstrText xml:space="preserve">HYPERLINK \l "_zbh0zrmpv157"</w:del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color w:val="1155cc"/>
                  <w:u w:val="single"/>
                  <w:rtl w:val="0"/>
                </w:rPr>
                <w:delText xml:space="preserve">sdfsadfs</w:delText>
              </w:r>
              <w:r w:rsidDel="00000000" w:rsidR="00000000" w:rsidRPr="00000000">
                <w:fldChar w:fldCharType="end"/>
              </w:r>
            </w:del>
          </w:ins>
          <w:del w:author="Anonymous" w:id="27" w:date="2017-10-01T22:37:19Z"/>
          <w:ins w:author="Anonymous" w:id="28" w:date="2017-09-27T10:25:28Z">
            <w:del w:author="Anonymous" w:id="27" w:date="2017-10-01T22:37:19Z">
              <w:r w:rsidDel="00000000" w:rsidR="00000000" w:rsidRPr="00000000">
                <w:rPr>
                  <w:rtl w:val="0"/>
                </w:rPr>
              </w:r>
            </w:del>
          </w:ins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  <w:pPrChange w:author="Anonymous" w:id="0" w:date="2017-12-07T19:13:44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ind w:left="360" w:firstLine="0"/>
                <w:contextualSpacing w:val="0"/>
              </w:pPr>
            </w:pPrChange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  <w:pPrChange w:author="Anonymous" w:id="0" w:date="2017-12-07T19:13:44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ind w:left="360" w:firstLine="0"/>
                <w:contextualSpacing w:val="0"/>
              </w:pPr>
            </w:pPrChange>
          </w:pPr>
          <w:hyperlink w:anchor="_wu0qv85ba5h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3.- Herramientas y Técnicas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ins w:author="Anonymous" w:id="29" w:date="2017-07-12T12:49:11Z"/>
              <w:del w:author="Anonymous" w:id="30" w:date="2017-08-04T20:10:42Z"/>
              <w:color w:val="1155cc"/>
              <w:u w:val="single"/>
            </w:rPr>
            <w:pPrChange w:author="Anonymous" w:id="0" w:date="2017-12-07T19:13:44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ind w:left="360" w:firstLine="0"/>
                <w:contextualSpacing w:val="0"/>
              </w:pPr>
            </w:pPrChange>
          </w:pPr>
          <w:hyperlink w:anchor="_m3iw7u5dduf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</w:t>
            </w:r>
          </w:hyperlink>
          <w:ins w:author="Anonymous" w:id="25" w:date="2017-07-12T12:47:52Z"/>
          <w:ins w:author="Anonymous" w:id="25" w:date="2017-07-12T12:47:52Z"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\l "_m3iw7u5dduf4"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d85c6"/>
                <w:sz w:val="36"/>
                <w:szCs w:val="36"/>
                <w:rtl w:val="0"/>
              </w:rPr>
              <w:t xml:space="preserve">C</w:t>
            </w:r>
            <w:r w:rsidDel="00000000" w:rsidR="00000000" w:rsidRPr="00000000">
              <w:fldChar w:fldCharType="end"/>
            </w:r>
          </w:ins>
          <w:ins w:author="Anonymous" w:id="25" w:date="2017-07-12T12:47:52Z"/>
          <w:ins w:author="Anonymous" w:id="29" w:date="2017-07-12T12:49:11Z">
            <w:del w:author="Anonymous" w:id="30" w:date="2017-08-04T20:10:42Z">
              <w:r w:rsidDel="00000000" w:rsidR="00000000" w:rsidRPr="00000000">
                <w:fldChar w:fldCharType="begin"/>
                <w:delInstrText xml:space="preserve"> HYPERLINK \l "_m3iw7u5dduf4" </w:delInstrText>
                <w:fldChar w:fldCharType="separate"/>
              </w:r>
            </w:del>
          </w:ins>
          <w:ins w:author="Anonymous" w:id="25" w:date="2017-07-12T12:47:52Z">
            <w:del w:author="Anonymous" w:id="30" w:date="2017-08-04T20:10:42Z">
              <w:r w:rsidDel="00000000" w:rsidR="00000000" w:rsidRPr="00000000">
                <w:rPr>
                  <w:rtl w:val="0"/>
                </w:rPr>
              </w:r>
            </w:del>
          </w:ins>
          <w:ins w:author="Anonymous" w:id="29" w:date="2017-07-12T12:49:11Z">
            <w:del w:author="Anonymous" w:id="30" w:date="2017-08-04T20:10:42Z"/>
          </w:ins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ins w:author="Anonymous" w:id="25" w:date="2017-07-12T12:47:52Z"/>
              <w:del w:author="Elard Salas" w:id="31" w:date="2017-08-25T04:56:45Z"/>
              <w:color w:val="1155cc"/>
              <w:u w:val="single"/>
            </w:rPr>
            <w:pPrChange w:author="Anonymous" w:id="0" w:date="2017-12-07T19:13:44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ind w:left="360" w:firstLine="0"/>
                <w:contextualSpacing w:val="0"/>
              </w:pPr>
            </w:pPrChange>
          </w:pPr>
          <w:ins w:author="Anonymous" w:id="29" w:date="2017-07-12T12:49:11Z">
            <w:del w:author="Anonymous" w:id="30" w:date="2017-08-04T20:10:42Z">
              <w:r w:rsidDel="00000000" w:rsidR="00000000" w:rsidRPr="00000000">
                <w:fldChar w:fldCharType="end"/>
              </w:r>
            </w:del>
          </w:ins>
          <w:ins w:author="Anonymous" w:id="25" w:date="2017-07-12T12:47:52Z">
            <w:del w:author="Elard Salas" w:id="31" w:date="2017-08-25T04:56:45Z"/>
          </w:ins>
          <w:ins w:author="Anonymous" w:id="25" w:date="2017-07-12T12:47:52Z">
            <w:del w:author="Elard Salas" w:id="31" w:date="2017-08-25T04:56:45Z">
              <w:r w:rsidDel="00000000" w:rsidR="00000000" w:rsidRPr="00000000">
                <w:fldChar w:fldCharType="begin"/>
              </w:r>
              <w:r w:rsidDel="00000000" w:rsidR="00000000" w:rsidRPr="00000000">
                <w:delInstrText xml:space="preserve">HYPERLINK \l "_m3iw7u5dduf4"</w:del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color w:val="1155cc"/>
                  <w:u w:val="single"/>
                  <w:rtl w:val="0"/>
                  <w:rPrChange w:author="Anonymous" w:id="32" w:date="2017-08-19T14:55:00Z">
                    <w:rPr>
                      <w:rFonts w:ascii="Calibri" w:cs="Calibri" w:eastAsia="Calibri" w:hAnsi="Calibri"/>
                      <w:b w:val="1"/>
                      <w:color w:val="3d85c6"/>
                      <w:sz w:val="36"/>
                      <w:szCs w:val="36"/>
                    </w:rPr>
                  </w:rPrChange>
                </w:rPr>
                <w:delText xml:space="preserve">onteni</w:delText>
              </w:r>
              <w:r w:rsidDel="00000000" w:rsidR="00000000" w:rsidRPr="00000000">
                <w:fldChar w:fldCharType="end"/>
              </w:r>
            </w:del>
          </w:ins>
          <w:ins w:author="Anonymous" w:id="25" w:date="2017-07-12T12:47:52Z">
            <w:del w:author="Elard Salas" w:id="31" w:date="2017-08-25T04:56:45Z"/>
          </w:ins>
          <w:ins w:author="Anonymous" w:id="25" w:date="2017-07-12T12:47:52Z">
            <w:del w:author="Elard Salas" w:id="31" w:date="2017-08-25T04:56:45Z">
              <w:r w:rsidDel="00000000" w:rsidR="00000000" w:rsidRPr="00000000">
                <w:fldChar w:fldCharType="begin"/>
              </w:r>
              <w:r w:rsidDel="00000000" w:rsidR="00000000" w:rsidRPr="00000000">
                <w:delInstrText xml:space="preserve">HYPERLINK \l "_m3iw7u5dduf4"</w:del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color w:val="1155cc"/>
                  <w:u w:val="single"/>
                  <w:rtl w:val="0"/>
                  <w:rPrChange w:author="Anonymous" w:id="32" w:date="2017-08-19T14:55:00Z">
                    <w:rPr>
                      <w:rFonts w:ascii="Calibri" w:cs="Calibri" w:eastAsia="Calibri" w:hAnsi="Calibri"/>
                      <w:b w:val="1"/>
                      <w:color w:val="3d85c6"/>
                      <w:sz w:val="36"/>
                      <w:szCs w:val="36"/>
                    </w:rPr>
                  </w:rPrChange>
                </w:rPr>
                <w:delText xml:space="preserve">d</w:delText>
              </w:r>
              <w:r w:rsidDel="00000000" w:rsidR="00000000" w:rsidRPr="00000000">
                <w:fldChar w:fldCharType="end"/>
              </w:r>
            </w:del>
          </w:ins>
          <w:ins w:author="Anonymous" w:id="25" w:date="2017-07-12T12:47:52Z">
            <w:del w:author="Elard Salas" w:id="31" w:date="2017-08-25T04:56:45Z"/>
          </w:ins>
          <w:ins w:author="Anonymous" w:id="25" w:date="2017-07-12T12:47:52Z">
            <w:del w:author="Elard Salas" w:id="31" w:date="2017-08-25T04:56:45Z">
              <w:r w:rsidDel="00000000" w:rsidR="00000000" w:rsidRPr="00000000">
                <w:fldChar w:fldCharType="begin"/>
              </w:r>
              <w:r w:rsidDel="00000000" w:rsidR="00000000" w:rsidRPr="00000000">
                <w:delInstrText xml:space="preserve">HYPERLINK \l "_m3iw7u5dduf4"</w:del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color w:val="1155cc"/>
                  <w:u w:val="single"/>
                  <w:rtl w:val="0"/>
                  <w:rPrChange w:author="Anonymous" w:id="32" w:date="2017-08-19T14:55:00Z">
                    <w:rPr>
                      <w:rFonts w:ascii="Calibri" w:cs="Calibri" w:eastAsia="Calibri" w:hAnsi="Calibri"/>
                      <w:b w:val="1"/>
                      <w:color w:val="3d85c6"/>
                      <w:sz w:val="36"/>
                      <w:szCs w:val="36"/>
                    </w:rPr>
                  </w:rPrChange>
                </w:rPr>
                <w:delText xml:space="preserve">o</w:delText>
              </w:r>
              <w:r w:rsidDel="00000000" w:rsidR="00000000" w:rsidRPr="00000000">
                <w:fldChar w:fldCharType="end"/>
              </w:r>
            </w:del>
          </w:ins>
          <w:ins w:author="Anonymous" w:id="25" w:date="2017-07-12T12:47:52Z">
            <w:del w:author="Elard Salas" w:id="31" w:date="2017-08-25T04:56:45Z">
              <w:r w:rsidDel="00000000" w:rsidR="00000000" w:rsidRPr="00000000">
                <w:fldChar w:fldCharType="begin"/>
                <w:delInstrText xml:space="preserve"> HYPERLINK \l "_m3iw7u5dduf4" </w:delInstrText>
                <w:fldChar w:fldCharType="separate"/>
              </w:r>
            </w:del>
          </w:ins>
          <w:ins w:author="Anonymous" w:id="25" w:date="2017-07-12T12:47:52Z">
            <w:del w:author="Elard Salas" w:id="31" w:date="2017-08-25T04:56:45Z">
              <w:r w:rsidDel="00000000" w:rsidR="00000000" w:rsidRPr="00000000">
                <w:rPr>
                  <w:rtl w:val="0"/>
                </w:rPr>
              </w:r>
            </w:del>
          </w:ins>
          <w:ins w:author="Anonymous" w:id="25" w:date="2017-07-12T12:47:52Z">
            <w:del w:author="Elard Salas" w:id="31" w:date="2017-08-25T04:56:45Z"/>
          </w:ins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  <w:pPrChange w:author="Anonymous" w:id="0" w:date="2017-12-07T19:13:44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ind w:left="360" w:firstLine="0"/>
                <w:contextualSpacing w:val="0"/>
              </w:pPr>
            </w:pPrChange>
          </w:pPr>
          <w:ins w:author="Anonymous" w:id="25" w:date="2017-07-12T12:47:52Z">
            <w:del w:author="Elard Salas" w:id="31" w:date="2017-08-25T04:56:45Z">
              <w:r w:rsidDel="00000000" w:rsidR="00000000" w:rsidRPr="00000000">
                <w:fldChar w:fldCharType="end"/>
              </w:r>
            </w:del>
          </w:ins>
          <w:hyperlink w:anchor="_m3iw7u5dduf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.- Variación y gestión de la línea 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  <w:pPrChange w:author="Anonymous" w:id="0" w:date="2017-12-07T19:13:44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ind w:left="360" w:firstLine="0"/>
                <w:contextualSpacing w:val="0"/>
              </w:pPr>
            </w:pPrChange>
          </w:pPr>
          <w:hyperlink w:anchor="_ku4jgnxj6fi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5.- Revisiones del proyecto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l91iiiwt9i7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1rx8u2vh6bv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s55135m7u8l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pvgywzxsthy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7bzw9u8v6fr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71bg5is32rc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r1zowjhlctc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7ikfrkzoy3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ins w:author="manuel Rangel" w:id="33" w:date="2017-11-10T19:57:39Z">
        <w:r w:rsidDel="00000000" w:rsidR="00000000" w:rsidRPr="00000000">
          <w:rPr>
            <w:rtl w:val="0"/>
          </w:rPr>
          <w:t xml:space="preserve">x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hk43gnh1qrli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Información del Proyecto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  <w:trPrChange w:author="Anonymous" w:id="34" w:date="2018-01-27T23:24:45Z">
            <w:trPr/>
          </w:trPrChange>
        </w:trP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nonymous" w:id="34" w:date="2018-01-27T23:24:45Z">
              <w:tcPr>
                <w:tcBorders>
                  <w:top w:color="0b5394" w:space="0" w:sz="6" w:val="single"/>
                  <w:left w:color="0b5394" w:space="0" w:sz="6" w:val="single"/>
                  <w:bottom w:color="0b5394" w:space="0" w:sz="6" w:val="single"/>
                  <w:right w:color="0b5394" w:space="0" w:sz="6" w:val="single"/>
                </w:tcBorders>
                <w:shd w:fill="6fa8d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del w:author="Efrain Gonzalez" w:id="35" w:date="2018-02-13T13:17:51Z">
              <w:r w:rsidDel="00000000" w:rsidR="00000000" w:rsidRPr="00000000">
                <w:rPr>
                  <w:rFonts w:ascii="Calibri" w:cs="Calibri" w:eastAsia="Calibri" w:hAnsi="Calibri"/>
                  <w:b w:val="1"/>
                  <w:color w:val="ffffff"/>
                  <w:rtl w:val="0"/>
                  <w:rPrChange w:author="Efrain Gonzalez" w:id="36" w:date="2018-02-13T13:17:51Z">
                    <w:rPr>
                      <w:rFonts w:ascii="Calibri" w:cs="Calibri" w:eastAsia="Calibri" w:hAnsi="Calibri"/>
                      <w:b w:val="1"/>
                      <w:color w:val="ffffff"/>
                    </w:rPr>
                  </w:rPrChange>
                </w:rPr>
                <w:delText xml:space="preserve">Empr</w:delText>
              </w:r>
            </w:del>
            <w:ins w:author="Efrain Gonzalez" w:id="35" w:date="2018-02-13T13:17:51Z">
              <w:del w:author="Efrain Gonzalez" w:id="35" w:date="2018-02-13T13:17:51Z"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rtl w:val="0"/>
                    <w:rPrChange w:author="Efrain Gonzalez" w:id="36" w:date="2018-02-13T13:17:51Z">
                      <w:rPr>
                        <w:rFonts w:ascii="Calibri" w:cs="Calibri" w:eastAsia="Calibri" w:hAnsi="Calibri"/>
                        <w:b w:val="1"/>
                        <w:color w:val="ffffff"/>
                      </w:rPr>
                    </w:rPrChange>
                  </w:rPr>
                  <w:delText xml:space="preserve">Empresa/Organización</w:delText>
                </w:r>
              </w:del>
            </w:ins>
            <w:del w:author="Efrain Gonzalez" w:id="35" w:date="2018-02-13T13:17:51Z">
              <w:r w:rsidDel="00000000" w:rsidR="00000000" w:rsidRPr="00000000">
                <w:rPr>
                  <w:rFonts w:ascii="Calibri" w:cs="Calibri" w:eastAsia="Calibri" w:hAnsi="Calibri"/>
                  <w:b w:val="1"/>
                  <w:color w:val="ffffff"/>
                  <w:rtl w:val="0"/>
                  <w:rPrChange w:author="Efrain Gonzalez" w:id="36" w:date="2018-02-13T13:17:51Z">
                    <w:rPr>
                      <w:rFonts w:ascii="Calibri" w:cs="Calibri" w:eastAsia="Calibri" w:hAnsi="Calibri"/>
                      <w:b w:val="1"/>
                      <w:color w:val="ffffff"/>
                    </w:rPr>
                  </w:rPrChange>
                </w:rPr>
                <w:delText xml:space="preserve">esa/Organización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nonymous" w:id="34" w:date="2018-01-27T23:24:45Z">
              <w:tcPr>
                <w:tcBorders>
                  <w:top w:color="0b5394" w:space="0" w:sz="6" w:val="single"/>
                  <w:left w:color="0b5394" w:space="0" w:sz="6" w:val="single"/>
                  <w:bottom w:color="0b5394" w:space="0" w:sz="6" w:val="single"/>
                  <w:right w:color="0b5394" w:space="0" w:sz="6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color w:val="cccccc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ccccc"/>
                <w:rtl w:val="0"/>
              </w:rPr>
              <w:t xml:space="preserve">[Ingresar nombre]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color w:val="cccccc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ccccc"/>
                <w:rtl w:val="0"/>
              </w:rPr>
              <w:t xml:space="preserve">[Ingresar nombre]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Fecha de elaboración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color w:val="cccccc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ccccc"/>
                <w:rtl w:val="0"/>
              </w:rPr>
              <w:t xml:space="preserve">[Ingresar nombre]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  <w:trPrChange w:author="Anonymous" w:id="37" w:date="2017-10-17T23:49:16Z">
            <w:trPr/>
          </w:trPrChange>
        </w:trP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nonymous" w:id="37" w:date="2017-10-17T23:49:16Z">
              <w:tcPr>
                <w:tcBorders>
                  <w:top w:color="0b5394" w:space="0" w:sz="6" w:val="single"/>
                  <w:left w:color="0b5394" w:space="0" w:sz="6" w:val="single"/>
                  <w:bottom w:color="0b5394" w:space="0" w:sz="6" w:val="single"/>
                  <w:right w:color="0b5394" w:space="0" w:sz="6" w:val="single"/>
                </w:tcBorders>
                <w:shd w:fill="6fa8d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nonymous" w:id="37" w:date="2017-10-17T23:49:16Z">
              <w:tcPr>
                <w:tcBorders>
                  <w:top w:color="0b5394" w:space="0" w:sz="6" w:val="single"/>
                  <w:left w:color="0b5394" w:space="0" w:sz="6" w:val="single"/>
                  <w:bottom w:color="0b5394" w:space="0" w:sz="6" w:val="single"/>
                  <w:right w:color="0b5394" w:space="0" w:sz="6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color w:val="cccccc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ccccc"/>
                <w:rtl w:val="0"/>
              </w:rPr>
              <w:t xml:space="preserve">[Ingresar nombre]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color w:val="cccccc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ccccc"/>
                <w:rtl w:val="0"/>
              </w:rPr>
              <w:t xml:space="preserve">[Ingresar nombre]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Director del proyecto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color w:val="cccccc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ccccc"/>
                <w:rtl w:val="0"/>
              </w:rPr>
              <w:t xml:space="preserve">[Ingresar nombre]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color w:val="0b5394"/>
          <w:sz w:val="24"/>
          <w:szCs w:val="24"/>
        </w:rPr>
        <w:pPrChange w:author="Anonymous" w:id="0" w:date="2017-12-07T19:13:44Z">
          <w:pPr>
            <w:pStyle w:val="Heading1"/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76" w:lineRule="auto"/>
            <w:ind w:left="0" w:right="0" w:firstLine="0"/>
            <w:contextualSpacing w:val="0"/>
            <w:jc w:val="left"/>
          </w:pPr>
        </w:pPrChange>
      </w:pPr>
      <w:bookmarkStart w:colFirst="0" w:colLast="0" w:name="_d40qcnq9fqsp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1.- Ciclo de vida del proyecto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Fases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Entregables claves</w:t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(Ingresar la fases en las que se dividirá el proyecto y asociar los respectivos entregables por cada una de ellas)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(Entregables por cada fase)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color w:val="0b5394"/>
          <w:sz w:val="24"/>
          <w:szCs w:val="24"/>
        </w:rPr>
        <w:pPrChange w:author="Anonymous" w:id="0" w:date="2017-12-07T19:13:44Z">
          <w:pPr>
            <w:pStyle w:val="Heading1"/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76" w:lineRule="auto"/>
            <w:ind w:left="0" w:right="0" w:firstLine="0"/>
            <w:contextualSpacing w:val="0"/>
            <w:jc w:val="left"/>
          </w:pPr>
        </w:pPrChange>
      </w:pPr>
      <w:bookmarkStart w:colFirst="0" w:colLast="0" w:name="_zbh0zrmpv157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2.- Proceso de gestión y toma de decisiones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Área de conocimiento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Procesos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Tomador de decisiones</w:t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(Identificar los procesos correspondientes a cada área de conocimiento que se realizarán)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(Nombre del responsable )</w:t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Alcance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Costo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Calidad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Recursos Humanos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Comunicaciones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Adquisiciones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Interesados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color w:val="666666"/>
          <w:sz w:val="20"/>
          <w:szCs w:val="20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wu0qv85ba5h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3.- Herramientas y Técnicas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Área de conocimiento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Herramientas y Técnicas</w:t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(Identificar las herramientas correspondientes a cada área de conocimiento que se utilizarán)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Alcance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Costo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ins w:author="Anonymous" w:id="38" w:date="2017-10-18T13:39:01Z">
              <w:del w:author="Anonymous" w:id="39" w:date="2017-10-18T13:39:17Z">
                <w:r w:rsidDel="00000000" w:rsidR="00000000" w:rsidRPr="00000000">
                  <w:rPr>
                    <w:i w:val="1"/>
                    <w:color w:val="666666"/>
                    <w:sz w:val="20"/>
                    <w:szCs w:val="20"/>
                    <w:rtl w:val="0"/>
                  </w:rPr>
                  <w:delText xml:space="preserve">dasd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Calidad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ins w:author="Anonymous" w:id="40" w:date="2017-09-27T01:30:03Z">
              <w:del w:author="Anonymous" w:id="41" w:date="2017-09-27T01:30:06Z">
                <w:r w:rsidDel="00000000" w:rsidR="00000000" w:rsidRPr="00000000">
                  <w:rPr>
                    <w:i w:val="1"/>
                    <w:color w:val="666666"/>
                    <w:sz w:val="20"/>
                    <w:szCs w:val="20"/>
                    <w:rtl w:val="0"/>
                  </w:rPr>
                  <w:delText xml:space="preserve">fff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Recursos Humanos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ins w:author="Edgar Gabriel Hernandez Rivera" w:id="42" w:date="2017-07-06T19:59:30Z">
              <w:r w:rsidDel="00000000" w:rsidR="00000000" w:rsidRPr="00000000">
                <w:rPr>
                  <w:i w:val="1"/>
                  <w:color w:val="666666"/>
                  <w:sz w:val="20"/>
                  <w:szCs w:val="20"/>
                  <w:rtl w:val="0"/>
                </w:rPr>
                <w:t xml:space="preserve">sdlnsddl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Comunicacion</w:t>
            </w:r>
            <w:ins w:author="Luis J. Cantú" w:id="43" w:date="2018-02-14T01:41:52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es</w:t>
              </w:r>
            </w:ins>
            <w:del w:author="Luis J. Cantú" w:id="43" w:date="2018-02-14T01:41:52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delText xml:space="preserve">e</w:delText>
              </w:r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delText xml:space="preserve">s</w:delText>
              </w:r>
            </w:del>
            <w:ins w:author="Anonymous" w:id="44" w:date="2017-10-18T15:21:52Z">
              <w:del w:author="Luis J. Cantú" w:id="43" w:date="2018-02-14T01:41:52Z"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delText xml:space="preserve">d</w:delTex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delText xml:space="preserve">e</w:delTex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delText xml:space="preserve">fr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Adquisiciones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ns w:author="Efrain Gonzalez" w:id="45" w:date="2018-02-13T14:26:46Z"/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Interesados</w:t>
            </w:r>
            <w:ins w:author="Efrain Gonzalez" w:id="45" w:date="2018-02-13T14:26:46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i w:val="1"/>
                <w:color w:val="666666"/>
                <w:sz w:val="20"/>
                <w:szCs w:val="20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12" w:lineRule="auto"/>
        <w:ind w:left="720" w:firstLine="0"/>
        <w:contextualSpacing w:val="0"/>
        <w:rPr>
          <w:ins w:author="alejandro diaz" w:id="46" w:date="2017-09-06T04:51:07Z"/>
          <w:rFonts w:ascii="Arial" w:cs="Arial" w:eastAsia="Arial" w:hAnsi="Arial"/>
          <w:b w:val="1"/>
          <w:sz w:val="45"/>
          <w:szCs w:val="45"/>
          <w:highlight w:val="white"/>
          <w:rPrChange w:author="alejandro diaz" w:id="47" w:date="2017-09-06T04:51:07Z">
            <w:rPr>
              <w:rFonts w:ascii="Calibri" w:cs="Calibri" w:eastAsia="Calibri" w:hAnsi="Calibri"/>
              <w:sz w:val="24"/>
              <w:szCs w:val="24"/>
            </w:rPr>
          </w:rPrChange>
        </w:rPr>
        <w:pPrChange w:author="Anonymous" w:id="0" w:date="2017-12-07T19:13:44Z">
          <w:pPr>
            <w:pStyle w:val="Heading1"/>
            <w:keepNext w:val="0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before="0" w:line="312" w:lineRule="auto"/>
            <w:contextualSpacing w:val="0"/>
          </w:pPr>
        </w:pPrChange>
      </w:pPr>
      <w:ins w:author="alejandro diaz" w:id="46" w:date="2017-09-06T04:51:07Z">
        <w:bookmarkStart w:colFirst="0" w:colLast="0" w:name="_ri0lygf21nzl" w:id="12"/>
        <w:bookmarkEnd w:id="12"/>
        <w:r w:rsidDel="00000000" w:rsidR="00000000" w:rsidRPr="00000000">
          <w:rPr>
            <w:rFonts w:ascii="Arial" w:cs="Arial" w:eastAsia="Arial" w:hAnsi="Arial"/>
            <w:b w:val="1"/>
            <w:sz w:val="45"/>
            <w:szCs w:val="45"/>
            <w:highlight w:val="white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Desarrollar el plan para la dirección de proyectos</w:t>
        </w:r>
      </w:ins>
    </w:p>
    <w:p w:rsidR="00000000" w:rsidDel="00000000" w:rsidP="00000000" w:rsidRDefault="00000000" w:rsidRPr="00000000" w14:paraId="0000008E">
      <w:pPr>
        <w:pBdr>
          <w:top w:color="ebebeb" w:space="3" w:sz="6" w:val="dotted"/>
          <w:left w:color="auto" w:space="7" w:sz="0" w:val="none"/>
          <w:bottom w:color="ebebeb" w:space="3" w:sz="6" w:val="dotted"/>
          <w:right w:color="auto" w:space="7" w:sz="0" w:val="none"/>
          <w:between w:color="ebebeb" w:space="3" w:sz="6" w:val="dotted"/>
        </w:pBdr>
        <w:ind w:left="720" w:firstLine="0"/>
        <w:contextualSpacing w:val="0"/>
        <w:rPr>
          <w:ins w:author="alejandro diaz" w:id="46" w:date="2017-09-06T04:51:07Z"/>
          <w:color w:val="979797"/>
          <w:sz w:val="21"/>
          <w:szCs w:val="21"/>
          <w:highlight w:val="white"/>
          <w:u w:val="single"/>
          <w:rPrChange w:author="alejandro diaz" w:id="47" w:date="2017-09-06T04:51:07Z">
            <w:rPr>
              <w:rFonts w:ascii="Calibri" w:cs="Calibri" w:eastAsia="Calibri" w:hAnsi="Calibri"/>
              <w:sz w:val="24"/>
              <w:szCs w:val="24"/>
            </w:rPr>
          </w:rPrChange>
        </w:rPr>
        <w:pPrChange w:author="Anonymous" w:id="0" w:date="2017-12-07T19:13:44Z">
          <w:pPr>
            <w:pBdr>
              <w:top w:color="ebebeb" w:space="3" w:sz="6" w:val="dotted"/>
              <w:left w:color="auto" w:space="7" w:sz="0" w:val="none"/>
              <w:bottom w:color="ebebeb" w:space="3" w:sz="6" w:val="dotted"/>
              <w:right w:color="auto" w:space="7" w:sz="0" w:val="none"/>
              <w:between w:color="ebebeb" w:space="3" w:sz="6" w:val="dotted"/>
            </w:pBdr>
            <w:contextualSpacing w:val="0"/>
          </w:pPr>
        </w:pPrChange>
      </w:pPr>
      <w:ins w:author="alejandro diaz" w:id="46" w:date="2017-09-06T04:51:07Z"/>
      <w:ins w:author="alejandro diaz" w:id="46" w:date="2017-09-06T04:51:07Z">
        <w:r w:rsidDel="00000000" w:rsidR="00000000" w:rsidRPr="00000000">
          <w:fldChar w:fldCharType="begin"/>
        </w:r>
        <w:r w:rsidDel="00000000" w:rsidR="00000000" w:rsidRPr="00000000">
          <w:instrText xml:space="preserve">HYPERLINK "http://todopmp.com/author/todopm/"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979797"/>
            <w:sz w:val="21"/>
            <w:szCs w:val="21"/>
            <w:highlight w:val="white"/>
            <w:u w:val="single"/>
            <w:rtl w:val="0"/>
            <w:rPrChange w:author="alejandro diaz" w:id="47" w:date="2017-09-06T04:51:07Z">
              <w:rPr>
                <w:color w:val="979797"/>
                <w:sz w:val="21"/>
                <w:szCs w:val="21"/>
                <w:highlight w:val="white"/>
                <w:u w:val="single"/>
              </w:rPr>
            </w:rPrChange>
          </w:rPr>
          <w:t xml:space="preserve">Oscar Josafat Gascón Busio</w:t>
        </w:r>
        <w:r w:rsidDel="00000000" w:rsidR="00000000" w:rsidRPr="00000000">
          <w:fldChar w:fldCharType="end"/>
        </w:r>
      </w:ins>
      <w:ins w:author="alejandro diaz" w:id="46" w:date="2017-09-06T04:51:07Z">
        <w:r w:rsidDel="00000000" w:rsidR="00000000" w:rsidRPr="00000000">
          <w:rPr>
            <w:color w:val="979797"/>
            <w:sz w:val="21"/>
            <w:szCs w:val="21"/>
            <w:highlight w:val="white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 </w:t>
        </w:r>
      </w:ins>
      <w:ins w:author="alejandro diaz" w:id="46" w:date="2017-09-06T04:51:07Z">
        <w:r w:rsidDel="00000000" w:rsidR="00000000" w:rsidRPr="00000000">
          <w:fldChar w:fldCharType="begin"/>
        </w:r>
        <w:r w:rsidDel="00000000" w:rsidR="00000000" w:rsidRPr="00000000">
          <w:instrText xml:space="preserve">HYPERLINK "http://todopmp.com/category/integracion/"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979797"/>
            <w:sz w:val="21"/>
            <w:szCs w:val="21"/>
            <w:highlight w:val="white"/>
            <w:u w:val="single"/>
            <w:rtl w:val="0"/>
            <w:rPrChange w:author="alejandro diaz" w:id="47" w:date="2017-09-06T04:51:07Z">
              <w:rPr>
                <w:color w:val="979797"/>
                <w:sz w:val="21"/>
                <w:szCs w:val="21"/>
                <w:highlight w:val="white"/>
                <w:u w:val="single"/>
              </w:rPr>
            </w:rPrChange>
          </w:rPr>
          <w:t xml:space="preserve">Integración</w:t>
        </w:r>
        <w:r w:rsidDel="00000000" w:rsidR="00000000" w:rsidRPr="00000000">
          <w:fldChar w:fldCharType="end"/>
        </w:r>
      </w:ins>
      <w:ins w:author="alejandro diaz" w:id="46" w:date="2017-09-06T04:51:07Z">
        <w:r w:rsidDel="00000000" w:rsidR="00000000" w:rsidRPr="00000000">
          <w:rPr>
            <w:color w:val="979797"/>
            <w:sz w:val="21"/>
            <w:szCs w:val="21"/>
            <w:highlight w:val="white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 </w:t>
        </w:r>
        <w:r w:rsidDel="00000000" w:rsidR="00000000" w:rsidRPr="00000000">
          <w:fldChar w:fldCharType="begin"/>
          <w:instrText xml:space="preserve"> HYPERLINK "http://todopmp.com/desarrollar-plan-la-direccion-proyectos/#mh-comments" </w:instrText>
          <w:fldChar w:fldCharType="separate"/>
        </w:r>
      </w:ins>
      <w:ins w:author="alejandro diaz" w:id="46" w:date="2017-09-06T04:51:07Z">
        <w:r w:rsidDel="00000000" w:rsidR="00000000" w:rsidRPr="00000000">
          <w:rPr>
            <w:color w:val="979797"/>
            <w:sz w:val="21"/>
            <w:szCs w:val="21"/>
            <w:highlight w:val="white"/>
            <w:u w:val="single"/>
            <w:rtl w:val="0"/>
            <w:rPrChange w:author="alejandro diaz" w:id="47" w:date="2017-09-06T04:51:07Z">
              <w:rPr>
                <w:color w:val="979797"/>
                <w:sz w:val="21"/>
                <w:szCs w:val="21"/>
                <w:highlight w:val="white"/>
                <w:u w:val="single"/>
              </w:rPr>
            </w:rPrChange>
          </w:rPr>
          <w:t xml:space="preserve">0</w:t>
        </w:r>
      </w:ins>
      <w:ins w:author="alejandro diaz" w:id="46" w:date="2017-09-06T04:51:07Z"/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ins w:author="alejandro diaz" w:id="46" w:date="2017-09-06T04:51:07Z"/>
          <w:sz w:val="21"/>
          <w:szCs w:val="21"/>
          <w:rPrChange w:author="alejandro diaz" w:id="47" w:date="2017-09-06T04:51:07Z">
            <w:rPr>
              <w:rFonts w:ascii="Calibri" w:cs="Calibri" w:eastAsia="Calibri" w:hAnsi="Calibri"/>
              <w:sz w:val="24"/>
              <w:szCs w:val="24"/>
            </w:rPr>
          </w:rPrChange>
        </w:rPr>
        <w:pPrChange w:author="Anonymous" w:id="0" w:date="2017-12-07T19:13:44Z">
          <w:pPr>
            <w:contextualSpacing w:val="0"/>
          </w:pPr>
        </w:pPrChange>
      </w:pPr>
      <w:ins w:author="alejandro diaz" w:id="46" w:date="2017-09-06T04:51:07Z">
        <w:r w:rsidDel="00000000" w:rsidR="00000000" w:rsidRPr="00000000">
          <w:fldChar w:fldCharType="end"/>
        </w:r>
        <w:del w:author="Anonymous" w:id="48" w:date="2017-10-11T15:01:37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"http://todopmp.com/desarrollar-plan-la-direccion-proyectos/#mh-comments"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</w:rPr>
            <w:drawing>
              <wp:inline distB="114300" distT="114300" distL="114300" distR="114300">
                <wp:extent cx="5943600" cy="3340100"/>
                <wp:effectExtent b="0" l="0" r="0" t="0"/>
                <wp:docPr descr="plan-direccion" id="1" name="image2.jpg"/>
                <a:graphic>
                  <a:graphicData uri="http://schemas.openxmlformats.org/drawingml/2006/picture">
                    <pic:pic>
                      <pic:nvPicPr>
                        <pic:cNvPr descr="plan-direccion" id="0" name="image2.jp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fldChar w:fldCharType="end"/>
          </w:r>
        </w:del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plan-direccion</w:t>
        </w:r>
      </w:ins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ins w:author="alejandro diaz" w:id="46" w:date="2017-09-06T04:51:07Z"/>
          <w:sz w:val="21"/>
          <w:szCs w:val="21"/>
          <w:rPrChange w:author="alejandro diaz" w:id="47" w:date="2017-09-06T04:51:07Z">
            <w:rPr>
              <w:rFonts w:ascii="Calibri" w:cs="Calibri" w:eastAsia="Calibri" w:hAnsi="Calibri"/>
              <w:sz w:val="24"/>
              <w:szCs w:val="24"/>
            </w:rPr>
          </w:rPrChange>
        </w:rPr>
        <w:pPrChange w:author="Anonymous" w:id="0" w:date="2017-12-07T19:13:44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contextualSpacing w:val="0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Incluye acciones para definir,integrar y coordinar todos los planes de las diferentes áreas de conocimiento.</w:t>
        </w:r>
      </w:ins>
    </w:p>
    <w:p w:rsidR="00000000" w:rsidDel="00000000" w:rsidP="00000000" w:rsidRDefault="00000000" w:rsidRPr="00000000" w14:paraId="0000009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12" w:lineRule="auto"/>
        <w:ind w:left="720" w:firstLine="0"/>
        <w:contextualSpacing w:val="0"/>
        <w:rPr>
          <w:ins w:author="alejandro diaz" w:id="46" w:date="2017-09-06T04:51:07Z"/>
          <w:rFonts w:ascii="Arial" w:cs="Arial" w:eastAsia="Arial" w:hAnsi="Arial"/>
          <w:sz w:val="33"/>
          <w:szCs w:val="33"/>
          <w:rPrChange w:author="alejandro diaz" w:id="47" w:date="2017-09-06T04:51:07Z">
            <w:rPr>
              <w:rFonts w:ascii="Calibri" w:cs="Calibri" w:eastAsia="Calibri" w:hAnsi="Calibri"/>
              <w:sz w:val="24"/>
              <w:szCs w:val="24"/>
            </w:rPr>
          </w:rPrChange>
        </w:rPr>
        <w:pPrChange w:author="Anonymous" w:id="0" w:date="2017-12-07T19:13:44Z">
          <w:pPr>
            <w:pStyle w:val="Heading2"/>
            <w:keepNext w:val="0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before="0" w:line="312" w:lineRule="auto"/>
            <w:contextualSpacing w:val="0"/>
          </w:pPr>
        </w:pPrChange>
      </w:pPr>
      <w:ins w:author="alejandro diaz" w:id="46" w:date="2017-09-06T04:51:07Z">
        <w:bookmarkStart w:colFirst="0" w:colLast="0" w:name="_340jg72ozik8" w:id="13"/>
        <w:bookmarkEnd w:id="13"/>
        <w:r w:rsidDel="00000000" w:rsidR="00000000" w:rsidRPr="00000000">
          <w:rPr>
            <w:rFonts w:ascii="Arial" w:cs="Arial" w:eastAsia="Arial" w:hAnsi="Arial"/>
            <w:sz w:val="33"/>
            <w:szCs w:val="33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El plan para la dirección de proyectos contiene:</w:t>
        </w:r>
      </w:ins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los interesados.</w:t>
        </w:r>
      </w:ins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las adquisiciones.</w:t>
        </w:r>
      </w:ins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los riesgos.</w:t>
        </w:r>
      </w:ins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las comunicaciones.</w:t>
        </w:r>
      </w:ins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los Recursos humanos.</w:t>
        </w:r>
      </w:ins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la calidad.</w:t>
        </w:r>
      </w:ins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los costos.</w:t>
        </w:r>
      </w:ins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del cronograma.</w:t>
        </w:r>
      </w:ins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del alcance.</w:t>
        </w:r>
      </w:ins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Línea base del alcance, tiempo y costos.</w:t>
        </w:r>
      </w:ins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los requisitos.</w:t>
        </w:r>
      </w:ins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de mejora de los procesos.</w:t>
        </w:r>
      </w:ins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cambios.</w:t>
        </w:r>
      </w:ins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ind w:left="2040" w:hanging="360"/>
        <w:contextualSpacing w:val="1"/>
        <w:rPr>
          <w:ins w:author="alejandro diaz" w:id="46" w:date="2017-09-06T04:51:07Z"/>
        </w:rPr>
        <w:pPrChange w:author="Anonymous" w:id="0" w:date="2017-12-07T19:13:44Z">
          <w:pPr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80" w:lineRule="auto"/>
            <w:ind w:left="1320" w:hanging="360"/>
            <w:contextualSpacing w:val="1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Plan de gestión de la configuración.</w:t>
        </w:r>
      </w:ins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ins w:author="alejandro diaz" w:id="46" w:date="2017-09-06T04:51:07Z"/>
          <w:sz w:val="21"/>
          <w:szCs w:val="21"/>
          <w:rPrChange w:author="alejandro diaz" w:id="47" w:date="2017-09-06T04:51:07Z">
            <w:rPr>
              <w:rFonts w:ascii="Calibri" w:cs="Calibri" w:eastAsia="Calibri" w:hAnsi="Calibri"/>
              <w:sz w:val="24"/>
              <w:szCs w:val="24"/>
            </w:rPr>
          </w:rPrChange>
        </w:rPr>
        <w:pPrChange w:author="Anonymous" w:id="0" w:date="2017-12-07T19:13:44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contextualSpacing w:val="0"/>
          </w:pPr>
        </w:pPrChange>
      </w:pPr>
      <w:ins w:author="alejandro diaz" w:id="46" w:date="2017-09-06T04:51:07Z">
        <w:r w:rsidDel="00000000" w:rsidR="00000000" w:rsidRPr="00000000">
          <w:rPr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En éste documento se debe indicar la línea base.</w:t>
        </w:r>
      </w:ins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firstLine="0"/>
        <w:contextualSpacing w:val="0"/>
        <w:rPr>
          <w:ins w:author="alejandro diaz" w:id="46" w:date="2017-09-06T04:51:07Z"/>
          <w:i w:val="1"/>
          <w:color w:val="666666"/>
          <w:sz w:val="21"/>
          <w:szCs w:val="21"/>
          <w:rPrChange w:author="alejandro diaz" w:id="47" w:date="2017-09-06T04:51:07Z">
            <w:rPr>
              <w:rFonts w:ascii="Calibri" w:cs="Calibri" w:eastAsia="Calibri" w:hAnsi="Calibri"/>
              <w:sz w:val="24"/>
              <w:szCs w:val="24"/>
            </w:rPr>
          </w:rPrChange>
        </w:rPr>
        <w:pPrChange w:author="Anonymous" w:id="0" w:date="2017-12-07T19:13:44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line="384.00000000000006" w:lineRule="auto"/>
            <w:contextualSpacing w:val="0"/>
          </w:pPr>
        </w:pPrChange>
      </w:pPr>
      <w:ins w:author="alejandro diaz" w:id="46" w:date="2017-09-06T04:51:07Z">
        <w:r w:rsidDel="00000000" w:rsidR="00000000" w:rsidRPr="00000000">
          <w:rPr>
            <w:b w:val="1"/>
            <w:i w:val="1"/>
            <w:color w:val="666666"/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Línea base: </w:t>
        </w:r>
        <w:r w:rsidDel="00000000" w:rsidR="00000000" w:rsidRPr="00000000">
          <w:rPr>
            <w:i w:val="1"/>
            <w:color w:val="666666"/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 Es una línea temporal que nos permite tener la referencia del  alcance (calidad), tiempo y costos.</w:t>
        </w:r>
      </w:ins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firstLine="0"/>
        <w:contextualSpacing w:val="0"/>
        <w:rPr>
          <w:ins w:author="alejandro diaz" w:id="46" w:date="2017-09-06T04:51:07Z"/>
          <w:i w:val="1"/>
          <w:color w:val="666666"/>
          <w:sz w:val="21"/>
          <w:szCs w:val="21"/>
          <w:rPrChange w:author="alejandro diaz" w:id="47" w:date="2017-09-06T04:51:07Z">
            <w:rPr>
              <w:rFonts w:ascii="Calibri" w:cs="Calibri" w:eastAsia="Calibri" w:hAnsi="Calibri"/>
              <w:sz w:val="24"/>
              <w:szCs w:val="24"/>
            </w:rPr>
          </w:rPrChange>
        </w:rPr>
        <w:pPrChange w:author="Anonymous" w:id="0" w:date="2017-12-07T19:13:44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line="384.00000000000006" w:lineRule="auto"/>
            <w:contextualSpacing w:val="0"/>
          </w:pPr>
        </w:pPrChange>
      </w:pPr>
      <w:ins w:author="alejandro diaz" w:id="46" w:date="2017-09-06T04:51:07Z">
        <w:r w:rsidDel="00000000" w:rsidR="00000000" w:rsidRPr="00000000">
          <w:rPr>
            <w:i w:val="1"/>
            <w:color w:val="666666"/>
            <w:sz w:val="21"/>
            <w:szCs w:val="21"/>
            <w:rtl w:val="0"/>
            <w:rPrChange w:author="alejandro diaz" w:id="47" w:date="2017-09-06T04:51:07Z">
              <w:rPr>
                <w:rFonts w:ascii="Calibri" w:cs="Calibri" w:eastAsia="Calibri" w:hAnsi="Calibri"/>
                <w:sz w:val="24"/>
                <w:szCs w:val="24"/>
              </w:rPr>
            </w:rPrChange>
          </w:rPr>
          <w:t xml:space="preserve">La línea base hace de punto de referencia para comparar el progreso real del proyecto.</w:t>
        </w:r>
      </w:ins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m3iw7u5dduf4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4.- Variación y gestión de la línea base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Área de conocimiento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  <w:pPrChange w:author="Anonymous" w:id="0" w:date="2017-12-07T19:13:44Z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Herramientas y Técnicas</w:t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Variación del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Cambios de la línea base del alcance</w:t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Variación de cronograma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Cambios de la línea base del cronograma</w:t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Variación de costo </w:t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rFonts w:ascii="Calibri" w:cs="Calibri" w:eastAsia="Calibri" w:hAnsi="Calibri"/>
              </w:rPr>
              <w:pPrChange w:author="Anonymous" w:id="0" w:date="2017-12-07T19:13:44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contextualSpacing w:val="0"/>
                </w:pPr>
              </w:pPrChange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Cambios de la línea base de costos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  <w:pPrChange w:author="Anonymous" w:id="0" w:date="2017-12-07T19:13:44Z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ku4jgnxj6fih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5.- Revisiones del proyecto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  <w:pPrChange w:author="Anonymous" w:id="0" w:date="2017-12-07T19:13:4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ins w:author="Marisela GUTIERREZ CARDENAS" w:id="49" w:date="2017-10-31T16:12:42Z">
        <w:r w:rsidDel="00000000" w:rsidR="00000000" w:rsidRPr="00000000">
          <w:rPr>
            <w:rFonts w:ascii="Calibri" w:cs="Calibri" w:eastAsia="Calibri" w:hAnsi="Calibri"/>
            <w:b w:val="1"/>
            <w:sz w:val="36"/>
            <w:szCs w:val="36"/>
            <w:rtl w:val="0"/>
            <w:rPrChange w:author="Marisela GUTIERREZ CARDENAS" w:id="50" w:date="2017-10-31T16:12:42Z">
              <w:rPr>
                <w:rFonts w:ascii="Calibri" w:cs="Calibri" w:eastAsia="Calibri" w:hAnsi="Calibri"/>
                <w:b w:val="1"/>
                <w:color w:val="0b5394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  <w:rPrChange w:author="Anonymous" w:id="51" w:date="2017-09-12T19:44:49Z">
            <w:rPr>
              <w:i w:val="1"/>
              <w:color w:val="666666"/>
              <w:sz w:val="20"/>
              <w:szCs w:val="20"/>
            </w:rPr>
          </w:rPrChange>
        </w:rPr>
        <w:t xml:space="preserve">(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Describir la manera que se revisarán los avances)</w:t>
      </w:r>
      <w:ins w:author="Anonymous" w:id="52" w:date="2017-11-22T01:25:40Z">
        <w:del w:author="Anonymous" w:id="53" w:date="2017-11-22T01:25:44Z">
          <w:r w:rsidDel="00000000" w:rsidR="00000000" w:rsidRPr="00000000">
            <w:rPr>
              <w:i w:val="1"/>
              <w:color w:val="666666"/>
              <w:sz w:val="20"/>
              <w:szCs w:val="20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.0000000000002" w:top="1440.0000000000002" w:left="1440.0000000000002" w:right="1440.000000000000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color w:val="3d85c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color w:val="3d85c6"/>
      </w:rPr>
    </w:pPr>
    <w:r w:rsidDel="00000000" w:rsidR="00000000" w:rsidRPr="00000000">
      <w:rPr>
        <w:i w:val="1"/>
        <w:color w:val="3d85c6"/>
        <w:rtl w:val="0"/>
      </w:rPr>
      <w:t xml:space="preserve">[ Nombre del proyecto-Nombre de la empresa ]</w:t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720" w:firstLine="0"/>
      <w:contextualSpacing w:val="0"/>
      <w:jc w:val="center"/>
      <w:rPr>
        <w:rFonts w:ascii="Calibri" w:cs="Calibri" w:eastAsia="Calibri" w:hAnsi="Calibri"/>
        <w:b w:val="1"/>
        <w:color w:val="0b5394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color w:val="0b5394"/>
        <w:sz w:val="36"/>
        <w:szCs w:val="36"/>
        <w:rtl w:val="0"/>
      </w:rPr>
      <w:t xml:space="preserve">Plan para la Dirección del Proyecto</w:t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Calibri" w:cs="Calibri" w:eastAsia="Calibri" w:hAnsi="Calibri"/>
        <w:b w:val="1"/>
        <w:color w:val="cccccc"/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color w:val="3d85c6"/>
        <w:sz w:val="20"/>
        <w:szCs w:val="20"/>
        <w:rtl w:val="0"/>
      </w:rPr>
      <w:t xml:space="preserve">Identificador del proyecto:</w:t>
    </w:r>
    <w:r w:rsidDel="00000000" w:rsidR="00000000" w:rsidRPr="00000000">
      <w:rPr>
        <w:rFonts w:ascii="Calibri" w:cs="Calibri" w:eastAsia="Calibri" w:hAnsi="Calibri"/>
        <w:b w:val="1"/>
        <w:color w:val="cccccc"/>
        <w:sz w:val="20"/>
        <w:szCs w:val="20"/>
        <w:rtl w:val="0"/>
      </w:rPr>
      <w:t xml:space="preserve">[Ingresar identificador del proyecto]</w:t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Calibri" w:cs="Calibri" w:eastAsia="Calibri" w:hAnsi="Calibri"/>
        <w:b w:val="1"/>
        <w:color w:val="6fa8dc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color w:val="6fa8dc"/>
        <w:sz w:val="20"/>
        <w:szCs w:val="20"/>
        <w:rtl w:val="0"/>
      </w:rPr>
      <w:t xml:space="preserve">Versión 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jpg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E3551-4845-4FF6-BDB9-915FFD8AF9FD}"/>
</file>

<file path=customXml/itemProps2.xml><?xml version="1.0" encoding="utf-8"?>
<ds:datastoreItem xmlns:ds="http://schemas.openxmlformats.org/officeDocument/2006/customXml" ds:itemID="{C993BCD6-5808-43CB-850C-7ABA53B909FD}"/>
</file>

<file path=customXml/itemProps3.xml><?xml version="1.0" encoding="utf-8"?>
<ds:datastoreItem xmlns:ds="http://schemas.openxmlformats.org/officeDocument/2006/customXml" ds:itemID="{C6922E36-A7DC-47D9-9FBA-38986521068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