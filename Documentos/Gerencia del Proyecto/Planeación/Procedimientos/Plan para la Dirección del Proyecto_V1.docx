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80368A7" w14:textId="77777777" w:rsidR="00622102" w:rsidRDefault="00622102" w:rsidP="678CB1AA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</w:p>
    <w:p w14:paraId="05D28645" w14:textId="77777777" w:rsidR="00622102" w:rsidRDefault="00622102">
      <w:pPr>
        <w:jc w:val="center"/>
        <w:rPr>
          <w:del w:id="0" w:author="Luis Zuloaga" w:date="2018-02-09T14:00:00Z"/>
          <w:rFonts w:ascii="Calibri" w:eastAsia="Calibri" w:hAnsi="Calibri" w:cs="Calibri"/>
          <w:b/>
          <w:sz w:val="36"/>
          <w:szCs w:val="36"/>
        </w:rPr>
      </w:pPr>
    </w:p>
    <w:p w14:paraId="7875AFFF" w14:textId="77777777" w:rsidR="00622102" w:rsidRDefault="001C226C">
      <w:pPr>
        <w:jc w:val="center"/>
        <w:rPr>
          <w:del w:id="1" w:author="Anonymous" w:date="2017-12-22T11:57:00Z"/>
          <w:rFonts w:ascii="Calibri" w:eastAsia="Calibri" w:hAnsi="Calibri" w:cs="Calibri"/>
          <w:b/>
          <w:sz w:val="36"/>
          <w:szCs w:val="36"/>
        </w:rPr>
      </w:pPr>
      <w:ins w:id="2" w:author="Anonymous" w:date="2017-12-22T11:56:00Z">
        <w:del w:id="3" w:author="Luis Zuloaga" w:date="2018-02-09T14:00:00Z">
          <w:r>
            <w:rPr>
              <w:rFonts w:ascii="Calibri" w:eastAsia="Calibri" w:hAnsi="Calibri" w:cs="Calibri"/>
              <w:b/>
              <w:sz w:val="36"/>
              <w:szCs w:val="36"/>
            </w:rPr>
            <w:delText>IN</w:delText>
          </w:r>
        </w:del>
      </w:ins>
      <w:ins w:id="4" w:author="Yoselin Rivera" w:date="2018-01-23T04:07:00Z">
        <w:del w:id="5" w:author="Luis Zuloaga" w:date="2018-02-09T14:00:00Z">
          <w:r>
            <w:rPr>
              <w:rFonts w:ascii="Calibri" w:eastAsia="Calibri" w:hAnsi="Calibri" w:cs="Calibri"/>
              <w:b/>
              <w:sz w:val="36"/>
              <w:szCs w:val="36"/>
            </w:rPr>
            <w:delText>F</w:delText>
          </w:r>
        </w:del>
      </w:ins>
      <w:ins w:id="6" w:author="Anonymous" w:date="2017-12-22T11:56:00Z">
        <w:del w:id="7" w:author="Luis Zuloaga" w:date="2018-02-09T14:00:00Z">
          <w:r>
            <w:rPr>
              <w:rFonts w:ascii="Calibri" w:eastAsia="Calibri" w:hAnsi="Calibri" w:cs="Calibri"/>
              <w:b/>
              <w:sz w:val="36"/>
              <w:szCs w:val="36"/>
            </w:rPr>
            <w:delText>LUENCIA DE L</w:delText>
          </w:r>
        </w:del>
      </w:ins>
      <w:ins w:id="8" w:author="Yoselin Rivera" w:date="2018-01-23T04:07:00Z">
        <w:del w:id="9" w:author="Luis Zuloaga" w:date="2018-02-09T14:00:00Z">
          <w:r>
            <w:rPr>
              <w:rFonts w:ascii="Calibri" w:eastAsia="Calibri" w:hAnsi="Calibri" w:cs="Calibri"/>
              <w:b/>
              <w:sz w:val="36"/>
              <w:szCs w:val="36"/>
            </w:rPr>
            <w:delText>AS</w:delText>
          </w:r>
        </w:del>
      </w:ins>
      <w:ins w:id="10" w:author="Anonymous" w:date="2017-12-22T11:56:00Z">
        <w:del w:id="11" w:author="Luis Zuloaga" w:date="2018-02-09T14:00:00Z">
          <w:r>
            <w:rPr>
              <w:rFonts w:ascii="Calibri" w:eastAsia="Calibri" w:hAnsi="Calibri" w:cs="Calibri"/>
              <w:b/>
              <w:sz w:val="36"/>
              <w:szCs w:val="36"/>
            </w:rPr>
            <w:delText>OAS PLANTAICONES FORESTAS SOBRE LAS FAMILIAS DE LA CABECERA DE CU</w:delText>
          </w:r>
        </w:del>
      </w:ins>
      <w:ins w:id="12" w:author="Anonymous" w:date="2017-12-22T11:57:00Z">
        <w:del w:id="13" w:author="Luis Zuloaga" w:date="2018-02-09T14:00:00Z">
          <w:r>
            <w:rPr>
              <w:rFonts w:ascii="Calibri" w:eastAsia="Calibri" w:hAnsi="Calibri" w:cs="Calibri"/>
              <w:b/>
              <w:sz w:val="36"/>
              <w:szCs w:val="36"/>
            </w:rPr>
            <w:delText>ENCIA DE YAPATERA - FRIAS</w:delText>
          </w:r>
        </w:del>
      </w:ins>
      <w:ins w:id="14" w:author="Anonymous" w:date="2017-12-22T11:56:00Z">
        <w:del w:id="15" w:author="Luis Zuloaga" w:date="2018-02-09T14:00:00Z">
          <w:r>
            <w:rPr>
              <w:rFonts w:ascii="Calibri" w:eastAsia="Calibri" w:hAnsi="Calibri" w:cs="Calibri"/>
              <w:b/>
              <w:sz w:val="36"/>
              <w:szCs w:val="36"/>
            </w:rPr>
            <w:delText>NECAINFLUE</w:delText>
          </w:r>
        </w:del>
      </w:ins>
      <w:ins w:id="16" w:author="Anonymous" w:date="2017-12-22T11:55:00Z">
        <w:del w:id="17" w:author="Luis Zuloaga" w:date="2018-02-09T14:00:00Z">
          <w:r>
            <w:rPr>
              <w:rFonts w:ascii="Calibri" w:eastAsia="Calibri" w:hAnsi="Calibri" w:cs="Calibri"/>
              <w:b/>
              <w:sz w:val="36"/>
              <w:szCs w:val="36"/>
            </w:rPr>
            <w:delText xml:space="preserve">INFLUENCIA IMPACTO DE LAS PLANTACIONES FORESTALES </w:delText>
          </w:r>
        </w:del>
      </w:ins>
      <w:ins w:id="18" w:author="Anonymous" w:date="2017-12-22T11:54:00Z">
        <w:del w:id="19" w:author="Luis Zuloaga" w:date="2018-02-09T14:00:00Z">
          <w:r>
            <w:rPr>
              <w:rFonts w:ascii="Calibri" w:eastAsia="Calibri" w:hAnsi="Calibri" w:cs="Calibri"/>
              <w:b/>
              <w:sz w:val="36"/>
              <w:szCs w:val="36"/>
            </w:rPr>
            <w:delText>dete</w:delText>
          </w:r>
        </w:del>
      </w:ins>
      <w:ins w:id="20" w:author="Anonymous" w:date="2017-12-08T19:37:00Z">
        <w:del w:id="21" w:author="Luis Zuloaga" w:date="2018-02-09T14:00:00Z">
          <w:r>
            <w:rPr>
              <w:rFonts w:ascii="Calibri" w:eastAsia="Calibri" w:hAnsi="Calibri" w:cs="Calibri"/>
              <w:b/>
              <w:sz w:val="36"/>
              <w:szCs w:val="36"/>
            </w:rPr>
            <w:delText>restaurante</w:delText>
          </w:r>
        </w:del>
      </w:ins>
    </w:p>
    <w:p w14:paraId="55EDCCE9" w14:textId="77777777" w:rsidR="00622102" w:rsidRDefault="00622102">
      <w:pPr>
        <w:jc w:val="center"/>
        <w:rPr>
          <w:del w:id="22" w:author="Anonymous" w:date="2017-12-22T11:57:00Z"/>
          <w:rFonts w:ascii="Calibri" w:eastAsia="Calibri" w:hAnsi="Calibri" w:cs="Calibri"/>
          <w:b/>
          <w:sz w:val="36"/>
          <w:szCs w:val="36"/>
        </w:rPr>
      </w:pPr>
    </w:p>
    <w:p w14:paraId="1EDAE97A" w14:textId="77777777" w:rsidR="00622102" w:rsidRDefault="00622102">
      <w:pPr>
        <w:jc w:val="center"/>
        <w:rPr>
          <w:del w:id="23" w:author="Anonymous" w:date="2017-12-22T11:57:00Z"/>
          <w:rFonts w:ascii="Calibri" w:eastAsia="Calibri" w:hAnsi="Calibri" w:cs="Calibri"/>
          <w:b/>
          <w:sz w:val="36"/>
          <w:szCs w:val="36"/>
        </w:rPr>
      </w:pPr>
    </w:p>
    <w:p w14:paraId="4F3BB733" w14:textId="77777777" w:rsidR="00622102" w:rsidRDefault="00622102">
      <w:pPr>
        <w:jc w:val="center"/>
        <w:rPr>
          <w:del w:id="24" w:author="Anonymous" w:date="2017-12-22T11:57:00Z"/>
          <w:rFonts w:ascii="Calibri" w:eastAsia="Calibri" w:hAnsi="Calibri" w:cs="Calibri"/>
          <w:b/>
          <w:sz w:val="36"/>
          <w:szCs w:val="36"/>
        </w:rPr>
      </w:pPr>
    </w:p>
    <w:p w14:paraId="40EFFD1D" w14:textId="77777777" w:rsidR="00622102" w:rsidRDefault="00622102">
      <w:pPr>
        <w:jc w:val="center"/>
        <w:rPr>
          <w:del w:id="25" w:author="Anonymous" w:date="2017-12-22T11:57:00Z"/>
          <w:rFonts w:ascii="Calibri" w:eastAsia="Calibri" w:hAnsi="Calibri" w:cs="Calibri"/>
          <w:b/>
          <w:sz w:val="36"/>
          <w:szCs w:val="36"/>
        </w:rPr>
      </w:pPr>
    </w:p>
    <w:p w14:paraId="51CE165A" w14:textId="77777777" w:rsidR="00622102" w:rsidRDefault="001C226C">
      <w:pPr>
        <w:ind w:left="720"/>
        <w:jc w:val="right"/>
        <w:rPr>
          <w:del w:id="26" w:author="Anonymous" w:date="2017-12-22T11:57:00Z"/>
          <w:rFonts w:ascii="Calibri" w:eastAsia="Calibri" w:hAnsi="Calibri" w:cs="Calibri"/>
          <w:b/>
          <w:color w:val="0B5394"/>
          <w:sz w:val="48"/>
          <w:szCs w:val="48"/>
        </w:rPr>
        <w:pPrChange w:id="27" w:author="Anonymous" w:date="2017-12-07T19:13:00Z">
          <w:pPr>
            <w:jc w:val="right"/>
          </w:pPr>
        </w:pPrChange>
      </w:pPr>
      <w:del w:id="28" w:author="Anonymous" w:date="2017-12-22T11:57:00Z">
        <w:r>
          <w:rPr>
            <w:rFonts w:ascii="Calibri" w:eastAsia="Calibri" w:hAnsi="Calibri" w:cs="Calibri"/>
            <w:b/>
            <w:color w:val="0B5394"/>
            <w:sz w:val="48"/>
            <w:szCs w:val="48"/>
          </w:rPr>
          <w:delText xml:space="preserve">Plan para la Dirección del Proyecto </w:delText>
        </w:r>
      </w:del>
    </w:p>
    <w:p w14:paraId="6A3C6C36" w14:textId="77777777" w:rsidR="00622102" w:rsidRDefault="001C226C">
      <w:pPr>
        <w:ind w:left="720"/>
        <w:jc w:val="right"/>
        <w:rPr>
          <w:rFonts w:ascii="Calibri" w:eastAsia="Calibri" w:hAnsi="Calibri" w:cs="Calibri"/>
          <w:b/>
          <w:sz w:val="28"/>
          <w:szCs w:val="28"/>
        </w:rPr>
        <w:pPrChange w:id="29" w:author="Anonymous" w:date="2017-12-07T19:13:00Z">
          <w:pPr>
            <w:jc w:val="right"/>
          </w:pPr>
        </w:pPrChange>
      </w:pPr>
      <w:del w:id="30" w:author="Anonymous" w:date="2017-12-22T11:57:00Z">
        <w:r>
          <w:rPr>
            <w:rFonts w:ascii="Calibri" w:eastAsia="Calibri" w:hAnsi="Calibri" w:cs="Calibri"/>
            <w:b/>
            <w:color w:val="3D85C6"/>
            <w:sz w:val="28"/>
            <w:szCs w:val="28"/>
          </w:rPr>
          <w:delText>Nombre del proyecto:</w:delText>
        </w:r>
        <w:r>
          <w:rPr>
            <w:rFonts w:ascii="Calibri" w:eastAsia="Calibri" w:hAnsi="Calibri" w:cs="Calibri"/>
            <w:b/>
            <w:sz w:val="28"/>
            <w:szCs w:val="28"/>
          </w:rPr>
          <w:delText xml:space="preserve"> </w:delText>
        </w:r>
        <w:r>
          <w:rPr>
            <w:rFonts w:ascii="Calibri" w:eastAsia="Calibri" w:hAnsi="Calibri" w:cs="Calibri"/>
            <w:b/>
            <w:color w:val="CCCCCC"/>
            <w:sz w:val="28"/>
            <w:szCs w:val="28"/>
          </w:rPr>
          <w:delText xml:space="preserve">[Ingresar nombre del </w:delText>
        </w:r>
      </w:del>
      <w:ins w:id="31" w:author="EMMANUEL RODRIGUEZ DUBON" w:date="2017-11-10T05:32:00Z">
        <w:del w:id="32" w:author="Anonymous" w:date="2017-12-22T11:57:00Z">
          <w:r>
            <w:rPr>
              <w:rFonts w:ascii="Calibri" w:eastAsia="Calibri" w:hAnsi="Calibri" w:cs="Calibri"/>
              <w:b/>
              <w:color w:val="CCCCCC"/>
              <w:sz w:val="28"/>
              <w:szCs w:val="28"/>
            </w:rPr>
            <w:delText>sdflaksjdlfka</w:delText>
          </w:r>
        </w:del>
        <w:del w:id="33" w:author="Victorio Gomez Ruiz" w:date="2017-11-15T23:27:00Z">
          <w:r>
            <w:rPr>
              <w:rFonts w:ascii="Calibri" w:eastAsia="Calibri" w:hAnsi="Calibri" w:cs="Calibri"/>
              <w:b/>
              <w:color w:val="CCCCCC"/>
              <w:sz w:val="28"/>
              <w:szCs w:val="28"/>
            </w:rPr>
            <w:delText>sdf</w:delText>
          </w:r>
        </w:del>
      </w:ins>
      <w:del w:id="34" w:author="Victorio Gomez Ruiz" w:date="2017-11-15T23:27:00Z">
        <w:r>
          <w:rPr>
            <w:rFonts w:ascii="Calibri" w:eastAsia="Calibri" w:hAnsi="Calibri" w:cs="Calibri"/>
            <w:b/>
            <w:color w:val="CCCCCC"/>
            <w:sz w:val="28"/>
            <w:szCs w:val="28"/>
          </w:rPr>
          <w:delText>proyecto]</w:delText>
        </w:r>
      </w:del>
      <w:del w:id="35" w:author="es1421009357" w:date="2017-09-25T14:42:00Z">
        <w:r>
          <w:rPr>
            <w:rFonts w:ascii="Calibri" w:eastAsia="Calibri" w:hAnsi="Calibri" w:cs="Calibri"/>
            <w:b/>
            <w:sz w:val="28"/>
            <w:szCs w:val="28"/>
          </w:rPr>
          <w:delText xml:space="preserve"> </w:delText>
        </w:r>
      </w:del>
    </w:p>
    <w:p w14:paraId="2B103493" w14:textId="77777777" w:rsidR="00622102" w:rsidRPr="00E40132" w:rsidRDefault="001C226C">
      <w:pPr>
        <w:ind w:left="720"/>
        <w:jc w:val="right"/>
        <w:rPr>
          <w:rFonts w:ascii="Calibri" w:eastAsia="Calibri" w:hAnsi="Calibri" w:cs="Calibri"/>
          <w:b/>
          <w:bCs/>
          <w:color w:val="CCCCCC"/>
          <w:sz w:val="28"/>
          <w:szCs w:val="28"/>
          <w:lang w:val="es-ES"/>
        </w:rPr>
        <w:pPrChange w:id="36" w:author="Anonymous" w:date="2017-12-07T19:13:00Z">
          <w:pPr>
            <w:jc w:val="right"/>
          </w:pPr>
        </w:pPrChange>
      </w:pPr>
      <w:del w:id="37" w:author="Anonymous" w:date="2017-08-19T14:50:00Z">
        <w:r>
          <w:rPr>
            <w:rFonts w:ascii="Calibri" w:eastAsia="Calibri" w:hAnsi="Calibri" w:cs="Calibri"/>
            <w:b/>
            <w:sz w:val="28"/>
            <w:szCs w:val="28"/>
          </w:rPr>
          <w:delText>I</w:delText>
        </w:r>
        <w:r>
          <w:rPr>
            <w:rFonts w:ascii="Calibri" w:eastAsia="Calibri" w:hAnsi="Calibri" w:cs="Calibri"/>
            <w:b/>
            <w:color w:val="3D85C6"/>
            <w:sz w:val="28"/>
            <w:szCs w:val="28"/>
          </w:rPr>
          <w:delText xml:space="preserve">dentificador del </w:delText>
        </w:r>
      </w:del>
      <w:r w:rsidR="00E40132">
        <w:rPr>
          <w:rFonts w:ascii="Calibri" w:eastAsia="Calibri" w:hAnsi="Calibri" w:cs="Calibri"/>
          <w:b/>
          <w:bCs/>
          <w:color w:val="3D85C6"/>
          <w:sz w:val="28"/>
          <w:szCs w:val="28"/>
          <w:lang w:val="es-ES"/>
        </w:rPr>
        <w:t>P</w:t>
      </w:r>
      <w:r w:rsidRPr="678CB1AA">
        <w:rPr>
          <w:rFonts w:ascii="Calibri" w:eastAsia="Calibri" w:hAnsi="Calibri" w:cs="Calibri"/>
          <w:b/>
          <w:bCs/>
          <w:color w:val="3D85C6"/>
          <w:sz w:val="28"/>
          <w:szCs w:val="28"/>
        </w:rPr>
        <w:t>royecto:</w:t>
      </w:r>
      <w:r w:rsidR="00E40132">
        <w:rPr>
          <w:rFonts w:ascii="Calibri" w:eastAsia="Calibri" w:hAnsi="Calibri" w:cs="Calibri"/>
          <w:b/>
          <w:bCs/>
          <w:color w:val="CCCCCC"/>
          <w:sz w:val="28"/>
          <w:szCs w:val="28"/>
          <w:lang w:val="es-ES"/>
        </w:rPr>
        <w:t xml:space="preserve"> </w:t>
      </w:r>
      <w:r w:rsidR="00E40132" w:rsidRPr="00E4013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-ES"/>
        </w:rPr>
        <w:t>Ingeniería y salud</w:t>
      </w:r>
    </w:p>
    <w:p w14:paraId="27BDC6E4" w14:textId="77777777" w:rsidR="00622102" w:rsidRDefault="678CB1AA">
      <w:pPr>
        <w:ind w:left="720"/>
        <w:jc w:val="right"/>
        <w:rPr>
          <w:rFonts w:ascii="Calibri" w:eastAsia="Calibri" w:hAnsi="Calibri" w:cs="Calibri"/>
          <w:b/>
          <w:bCs/>
          <w:sz w:val="28"/>
          <w:szCs w:val="28"/>
        </w:rPr>
        <w:pPrChange w:id="38" w:author="Anonymous" w:date="2017-12-07T19:13:00Z">
          <w:pPr>
            <w:jc w:val="right"/>
          </w:pPr>
        </w:pPrChange>
      </w:pPr>
      <w:r w:rsidRPr="678CB1AA">
        <w:rPr>
          <w:rFonts w:ascii="Calibri" w:eastAsia="Calibri" w:hAnsi="Calibri" w:cs="Calibri"/>
          <w:b/>
          <w:bCs/>
          <w:color w:val="3D85C6"/>
          <w:sz w:val="28"/>
          <w:szCs w:val="28"/>
        </w:rPr>
        <w:t>Fecha elaboración:</w:t>
      </w:r>
      <w:r w:rsidRPr="678CB1AA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E40132" w:rsidRPr="00E4013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-ES"/>
        </w:rPr>
        <w:t>27/02/2018</w:t>
      </w:r>
      <w:r w:rsidRPr="00E4013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</w:p>
    <w:p w14:paraId="3683EA5A" w14:textId="77777777" w:rsidR="00622102" w:rsidRDefault="00622102">
      <w:pPr>
        <w:ind w:left="720"/>
        <w:jc w:val="right"/>
        <w:rPr>
          <w:rFonts w:ascii="Calibri" w:eastAsia="Calibri" w:hAnsi="Calibri" w:cs="Calibri"/>
          <w:b/>
          <w:color w:val="CCCCCC"/>
          <w:sz w:val="28"/>
          <w:szCs w:val="28"/>
        </w:rPr>
        <w:pPrChange w:id="39" w:author="Anonymous" w:date="2017-12-07T19:13:00Z">
          <w:pPr>
            <w:jc w:val="right"/>
          </w:pPr>
        </w:pPrChange>
      </w:pPr>
    </w:p>
    <w:p w14:paraId="7DC24A25" w14:textId="77777777" w:rsidR="00622102" w:rsidRDefault="00622102">
      <w:pPr>
        <w:ind w:left="720"/>
        <w:jc w:val="center"/>
        <w:rPr>
          <w:rFonts w:ascii="Calibri" w:eastAsia="Calibri" w:hAnsi="Calibri" w:cs="Calibri"/>
          <w:b/>
          <w:sz w:val="36"/>
          <w:szCs w:val="36"/>
        </w:rPr>
        <w:pPrChange w:id="40" w:author="Anonymous" w:date="2017-12-07T19:13:00Z">
          <w:pPr>
            <w:jc w:val="center"/>
          </w:pPr>
        </w:pPrChange>
      </w:pPr>
    </w:p>
    <w:p w14:paraId="21A36A46" w14:textId="77777777" w:rsidR="00622102" w:rsidRDefault="00622102">
      <w:pPr>
        <w:ind w:left="720"/>
        <w:jc w:val="center"/>
        <w:rPr>
          <w:rFonts w:ascii="Calibri" w:eastAsia="Calibri" w:hAnsi="Calibri" w:cs="Calibri"/>
          <w:b/>
          <w:sz w:val="36"/>
          <w:szCs w:val="36"/>
        </w:rPr>
        <w:pPrChange w:id="41" w:author="Anonymous" w:date="2017-12-07T19:13:00Z">
          <w:pPr>
            <w:jc w:val="center"/>
          </w:pPr>
        </w:pPrChange>
      </w:pPr>
    </w:p>
    <w:p w14:paraId="1530CA96" w14:textId="77777777" w:rsidR="00622102" w:rsidRDefault="00622102">
      <w:pPr>
        <w:ind w:left="720"/>
        <w:jc w:val="center"/>
        <w:rPr>
          <w:rFonts w:ascii="Calibri" w:eastAsia="Calibri" w:hAnsi="Calibri" w:cs="Calibri"/>
          <w:b/>
          <w:sz w:val="36"/>
          <w:szCs w:val="36"/>
        </w:rPr>
        <w:pPrChange w:id="42" w:author="Anonymous" w:date="2017-12-07T19:13:00Z">
          <w:pPr>
            <w:jc w:val="center"/>
          </w:pPr>
        </w:pPrChange>
      </w:pPr>
    </w:p>
    <w:p w14:paraId="0BD89717" w14:textId="77777777" w:rsidR="00622102" w:rsidRDefault="00622102">
      <w:pPr>
        <w:ind w:left="720"/>
        <w:jc w:val="center"/>
        <w:rPr>
          <w:rFonts w:ascii="Calibri" w:eastAsia="Calibri" w:hAnsi="Calibri" w:cs="Calibri"/>
          <w:b/>
          <w:sz w:val="36"/>
          <w:szCs w:val="36"/>
        </w:rPr>
        <w:pPrChange w:id="43" w:author="Anonymous" w:date="2017-12-07T19:13:00Z">
          <w:pPr>
            <w:jc w:val="center"/>
          </w:pPr>
        </w:pPrChange>
      </w:pPr>
    </w:p>
    <w:p w14:paraId="0F29027C" w14:textId="77777777" w:rsidR="00622102" w:rsidRDefault="00622102">
      <w:pPr>
        <w:ind w:left="720"/>
        <w:jc w:val="center"/>
        <w:rPr>
          <w:rFonts w:ascii="Calibri" w:eastAsia="Calibri" w:hAnsi="Calibri" w:cs="Calibri"/>
          <w:b/>
          <w:sz w:val="36"/>
          <w:szCs w:val="36"/>
        </w:rPr>
        <w:pPrChange w:id="44" w:author="Anonymous" w:date="2017-12-07T19:13:00Z">
          <w:pPr>
            <w:jc w:val="center"/>
          </w:pPr>
        </w:pPrChange>
      </w:pPr>
    </w:p>
    <w:p w14:paraId="3350FA35" w14:textId="77777777" w:rsidR="00622102" w:rsidRDefault="00622102">
      <w:pPr>
        <w:ind w:left="720"/>
        <w:jc w:val="center"/>
        <w:rPr>
          <w:rFonts w:ascii="Calibri" w:eastAsia="Calibri" w:hAnsi="Calibri" w:cs="Calibri"/>
          <w:b/>
          <w:sz w:val="36"/>
          <w:szCs w:val="36"/>
        </w:rPr>
        <w:pPrChange w:id="45" w:author="Anonymous" w:date="2017-12-07T19:13:00Z">
          <w:pPr>
            <w:jc w:val="center"/>
          </w:pPr>
        </w:pPrChange>
      </w:pPr>
    </w:p>
    <w:p w14:paraId="449B8EB5" w14:textId="77777777" w:rsidR="00622102" w:rsidRDefault="00622102">
      <w:pPr>
        <w:ind w:left="720"/>
        <w:jc w:val="center"/>
        <w:rPr>
          <w:rFonts w:ascii="Calibri" w:eastAsia="Calibri" w:hAnsi="Calibri" w:cs="Calibri"/>
          <w:b/>
          <w:sz w:val="36"/>
          <w:szCs w:val="36"/>
        </w:rPr>
        <w:pPrChange w:id="46" w:author="Anonymous" w:date="2017-12-07T19:13:00Z">
          <w:pPr>
            <w:jc w:val="center"/>
          </w:pPr>
        </w:pPrChange>
      </w:pPr>
    </w:p>
    <w:p w14:paraId="1EBE8C39" w14:textId="77777777" w:rsidR="00622102" w:rsidRDefault="00622102">
      <w:pPr>
        <w:ind w:left="720"/>
        <w:jc w:val="center"/>
        <w:rPr>
          <w:rFonts w:ascii="Calibri" w:eastAsia="Calibri" w:hAnsi="Calibri" w:cs="Calibri"/>
          <w:b/>
          <w:sz w:val="36"/>
          <w:szCs w:val="36"/>
        </w:rPr>
        <w:pPrChange w:id="47" w:author="Anonymous" w:date="2017-12-07T19:13:00Z">
          <w:pPr>
            <w:jc w:val="center"/>
          </w:pPr>
        </w:pPrChange>
      </w:pPr>
    </w:p>
    <w:p w14:paraId="0F1631B7" w14:textId="77777777" w:rsidR="00622102" w:rsidRDefault="00622102">
      <w:pPr>
        <w:ind w:left="720"/>
        <w:jc w:val="center"/>
        <w:rPr>
          <w:rFonts w:ascii="Calibri" w:eastAsia="Calibri" w:hAnsi="Calibri" w:cs="Calibri"/>
          <w:b/>
          <w:sz w:val="36"/>
          <w:szCs w:val="36"/>
        </w:rPr>
        <w:pPrChange w:id="48" w:author="Anonymous" w:date="2017-12-07T19:13:00Z">
          <w:pPr>
            <w:jc w:val="center"/>
          </w:pPr>
        </w:pPrChange>
      </w:pPr>
    </w:p>
    <w:p w14:paraId="617DE623" w14:textId="77777777" w:rsidR="00622102" w:rsidRDefault="00622102">
      <w:pPr>
        <w:ind w:left="720"/>
        <w:jc w:val="center"/>
        <w:rPr>
          <w:rFonts w:ascii="Calibri" w:eastAsia="Calibri" w:hAnsi="Calibri" w:cs="Calibri"/>
          <w:b/>
          <w:sz w:val="36"/>
          <w:szCs w:val="36"/>
        </w:rPr>
        <w:pPrChange w:id="49" w:author="Anonymous" w:date="2017-12-07T19:13:00Z">
          <w:pPr>
            <w:jc w:val="center"/>
          </w:pPr>
        </w:pPrChange>
      </w:pPr>
    </w:p>
    <w:p w14:paraId="35F2B072" w14:textId="77777777" w:rsidR="00622102" w:rsidRDefault="00622102">
      <w:pPr>
        <w:ind w:left="720"/>
        <w:jc w:val="center"/>
        <w:rPr>
          <w:rFonts w:ascii="Calibri" w:eastAsia="Calibri" w:hAnsi="Calibri" w:cs="Calibri"/>
          <w:b/>
          <w:sz w:val="36"/>
          <w:szCs w:val="36"/>
        </w:rPr>
        <w:pPrChange w:id="50" w:author="Anonymous" w:date="2017-12-07T19:13:00Z">
          <w:pPr>
            <w:jc w:val="center"/>
          </w:pPr>
        </w:pPrChange>
      </w:pPr>
    </w:p>
    <w:p w14:paraId="3A67D630" w14:textId="77777777" w:rsidR="00622102" w:rsidRDefault="00622102">
      <w:pPr>
        <w:ind w:left="720"/>
        <w:jc w:val="center"/>
        <w:rPr>
          <w:rFonts w:ascii="Calibri" w:eastAsia="Calibri" w:hAnsi="Calibri" w:cs="Calibri"/>
          <w:b/>
          <w:sz w:val="36"/>
          <w:szCs w:val="36"/>
        </w:rPr>
        <w:pPrChange w:id="51" w:author="Anonymous" w:date="2017-12-07T19:13:00Z">
          <w:pPr>
            <w:jc w:val="center"/>
          </w:pPr>
        </w:pPrChange>
      </w:pPr>
    </w:p>
    <w:p w14:paraId="3C90C1EF" w14:textId="77777777" w:rsidR="00622102" w:rsidRDefault="00622102">
      <w:pPr>
        <w:ind w:left="720"/>
        <w:jc w:val="center"/>
        <w:rPr>
          <w:rFonts w:ascii="Calibri" w:eastAsia="Calibri" w:hAnsi="Calibri" w:cs="Calibri"/>
          <w:b/>
          <w:sz w:val="36"/>
          <w:szCs w:val="36"/>
        </w:rPr>
        <w:pPrChange w:id="52" w:author="Anonymous" w:date="2017-12-07T19:13:00Z">
          <w:pPr>
            <w:jc w:val="center"/>
          </w:pPr>
        </w:pPrChange>
      </w:pPr>
    </w:p>
    <w:p w14:paraId="186CC724" w14:textId="77777777" w:rsidR="00622102" w:rsidRDefault="00622102">
      <w:pPr>
        <w:ind w:left="720"/>
        <w:jc w:val="center"/>
        <w:rPr>
          <w:rFonts w:ascii="Calibri" w:eastAsia="Calibri" w:hAnsi="Calibri" w:cs="Calibri"/>
          <w:b/>
          <w:sz w:val="36"/>
          <w:szCs w:val="36"/>
        </w:rPr>
        <w:pPrChange w:id="53" w:author="Anonymous" w:date="2017-12-07T19:13:00Z">
          <w:pPr>
            <w:jc w:val="center"/>
          </w:pPr>
        </w:pPrChange>
      </w:pPr>
    </w:p>
    <w:p w14:paraId="20207756" w14:textId="77777777" w:rsidR="00622102" w:rsidRDefault="00622102">
      <w:pPr>
        <w:ind w:left="720"/>
        <w:rPr>
          <w:rFonts w:ascii="Calibri" w:eastAsia="Calibri" w:hAnsi="Calibri" w:cs="Calibri"/>
          <w:b/>
          <w:sz w:val="36"/>
          <w:szCs w:val="36"/>
        </w:rPr>
        <w:pPrChange w:id="54" w:author="Anonymous" w:date="2017-12-07T19:13:00Z">
          <w:pPr/>
        </w:pPrChange>
      </w:pPr>
    </w:p>
    <w:p w14:paraId="188EEE1E" w14:textId="77777777" w:rsidR="00622102" w:rsidRDefault="001C226C">
      <w:pPr>
        <w:ind w:left="720"/>
        <w:jc w:val="center"/>
        <w:rPr>
          <w:del w:id="55" w:author="Anonymous" w:date="2017-07-12T12:47:00Z"/>
          <w:rFonts w:ascii="Calibri" w:eastAsia="Calibri" w:hAnsi="Calibri" w:cs="Calibri"/>
          <w:b/>
          <w:color w:val="3D85C6"/>
          <w:sz w:val="36"/>
          <w:szCs w:val="36"/>
        </w:rPr>
        <w:pPrChange w:id="56" w:author="Anonymous" w:date="2017-12-07T19:13:00Z">
          <w:pPr>
            <w:jc w:val="center"/>
          </w:pPr>
        </w:pPrChange>
      </w:pPr>
      <w:del w:id="57" w:author="Anonymous" w:date="2017-07-12T12:47:00Z">
        <w:r>
          <w:rPr>
            <w:rFonts w:ascii="Calibri" w:eastAsia="Calibri" w:hAnsi="Calibri" w:cs="Calibri"/>
            <w:b/>
            <w:color w:val="3D85C6"/>
            <w:sz w:val="36"/>
            <w:szCs w:val="36"/>
          </w:rPr>
          <w:delText>Contenido</w:delText>
        </w:r>
      </w:del>
    </w:p>
    <w:p w14:paraId="3E51C080" w14:textId="77777777" w:rsidR="00622102" w:rsidRDefault="00622102">
      <w:pPr>
        <w:ind w:left="720"/>
        <w:rPr>
          <w:rFonts w:ascii="Calibri" w:eastAsia="Calibri" w:hAnsi="Calibri" w:cs="Calibri"/>
          <w:b/>
          <w:sz w:val="28"/>
          <w:szCs w:val="28"/>
        </w:rPr>
        <w:pPrChange w:id="58" w:author="Anonymous" w:date="2017-12-07T19:13:00Z">
          <w:pPr/>
        </w:pPrChange>
      </w:pPr>
    </w:p>
    <w:sdt>
      <w:sdtPr>
        <w:id w:val="860159298"/>
        <w:docPartObj>
          <w:docPartGallery w:val="Table of Contents"/>
          <w:docPartUnique/>
        </w:docPartObj>
      </w:sdtPr>
      <w:sdtEndPr/>
      <w:sdtContent>
        <w:p w14:paraId="6152D2E7" w14:textId="77777777" w:rsidR="00622102" w:rsidRDefault="001C226C">
          <w:pPr>
            <w:ind w:left="1080"/>
            <w:rPr>
              <w:color w:val="1155CC"/>
              <w:u w:val="single"/>
            </w:rPr>
            <w:pPrChange w:id="59" w:author="Anonymous" w:date="2017-12-07T19:13:00Z">
              <w:pPr>
                <w:ind w:left="360"/>
              </w:pPr>
            </w:pPrChange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r>
            <w:fldChar w:fldCharType="begin"/>
          </w:r>
          <w:r>
            <w:instrText xml:space="preserve"> HYPERLINK \l "_hk43gnh1qrli" \h </w:instrText>
          </w:r>
          <w:r>
            <w:fldChar w:fldCharType="separate"/>
          </w:r>
          <w:r>
            <w:rPr>
              <w:color w:val="1155CC"/>
              <w:u w:val="single"/>
            </w:rPr>
            <w:t>Información del Proyecto</w:t>
          </w:r>
          <w:r>
            <w:rPr>
              <w:color w:val="1155CC"/>
              <w:u w:val="single"/>
            </w:rPr>
            <w:fldChar w:fldCharType="end"/>
          </w:r>
        </w:p>
        <w:p w14:paraId="4171D10B" w14:textId="77777777" w:rsidR="00622102" w:rsidRDefault="001C226C">
          <w:pPr>
            <w:ind w:left="1080"/>
            <w:rPr>
              <w:color w:val="1155CC"/>
              <w:u w:val="single"/>
            </w:rPr>
            <w:pPrChange w:id="60" w:author="Anonymous" w:date="2017-12-07T19:13:00Z">
              <w:pPr>
                <w:ind w:left="360"/>
              </w:pPr>
            </w:pPrChange>
          </w:pPr>
          <w:r>
            <w:fldChar w:fldCharType="begin"/>
          </w:r>
          <w:r>
            <w:instrText xml:space="preserve"> HYPERLINK \l "_d40qcnq9fqsp" \h </w:instrText>
          </w:r>
          <w:r>
            <w:fldChar w:fldCharType="separate"/>
          </w:r>
          <w:r>
            <w:rPr>
              <w:color w:val="1155CC"/>
              <w:u w:val="single"/>
            </w:rPr>
            <w:t>1.- Ciclo de vida del proyecto</w:t>
          </w:r>
          <w:r>
            <w:rPr>
              <w:color w:val="1155CC"/>
              <w:u w:val="single"/>
            </w:rPr>
            <w:fldChar w:fldCharType="end"/>
          </w:r>
        </w:p>
        <w:p w14:paraId="466D66C4" w14:textId="77777777" w:rsidR="00622102" w:rsidRDefault="001C226C">
          <w:pPr>
            <w:ind w:left="1080"/>
            <w:rPr>
              <w:ins w:id="61" w:author="Anonymous" w:date="2017-09-27T10:25:00Z"/>
              <w:del w:id="62" w:author="Anonymous" w:date="2017-10-01T22:37:00Z"/>
              <w:color w:val="1155CC"/>
              <w:u w:val="single"/>
            </w:rPr>
            <w:pPrChange w:id="63" w:author="Anonymous" w:date="2017-12-07T19:13:00Z">
              <w:pPr>
                <w:ind w:left="360"/>
              </w:pPr>
            </w:pPrChange>
          </w:pPr>
          <w:r>
            <w:fldChar w:fldCharType="begin"/>
          </w:r>
          <w:r>
            <w:instrText xml:space="preserve"> HYPERLINK \l "_zbh0zrmpv157" \h </w:instrText>
          </w:r>
          <w:r>
            <w:fldChar w:fldCharType="separate"/>
          </w:r>
          <w:r>
            <w:rPr>
              <w:color w:val="1155CC"/>
              <w:u w:val="single"/>
            </w:rPr>
            <w:t>2.- Proceso de gestión y toma de decisiones</w:t>
          </w:r>
          <w:r>
            <w:rPr>
              <w:color w:val="1155CC"/>
              <w:u w:val="single"/>
            </w:rPr>
            <w:fldChar w:fldCharType="end"/>
          </w:r>
          <w:ins w:id="64" w:author="Anonymous" w:date="2017-10-01T22:37:00Z">
            <w:del w:id="65" w:author="Anonymous" w:date="2017-10-01T22:37:00Z">
              <w:r>
                <w:fldChar w:fldCharType="begin"/>
              </w:r>
              <w:r>
                <w:delInstrText>HYPERLINK \l "_zbh0zrmpv157"</w:delInstrText>
              </w:r>
              <w:r>
                <w:fldChar w:fldCharType="separate"/>
              </w:r>
              <w:r>
                <w:rPr>
                  <w:color w:val="1155CC"/>
                  <w:u w:val="single"/>
                </w:rPr>
                <w:delText>sdfsadfs</w:delText>
              </w:r>
              <w:r>
                <w:fldChar w:fldCharType="end"/>
              </w:r>
            </w:del>
          </w:ins>
        </w:p>
        <w:p w14:paraId="6E0C49E3" w14:textId="77777777" w:rsidR="00622102" w:rsidRDefault="00622102">
          <w:pPr>
            <w:ind w:left="1080"/>
            <w:rPr>
              <w:color w:val="1155CC"/>
              <w:u w:val="single"/>
            </w:rPr>
            <w:pPrChange w:id="66" w:author="Anonymous" w:date="2017-12-07T19:13:00Z">
              <w:pPr>
                <w:ind w:left="360"/>
              </w:pPr>
            </w:pPrChange>
          </w:pPr>
        </w:p>
        <w:p w14:paraId="687B7DC0" w14:textId="77777777" w:rsidR="00622102" w:rsidRDefault="001C226C">
          <w:pPr>
            <w:ind w:left="1080"/>
            <w:rPr>
              <w:color w:val="1155CC"/>
              <w:u w:val="single"/>
            </w:rPr>
            <w:pPrChange w:id="67" w:author="Anonymous" w:date="2017-12-07T19:13:00Z">
              <w:pPr>
                <w:ind w:left="360"/>
              </w:pPr>
            </w:pPrChange>
          </w:pPr>
          <w:r>
            <w:fldChar w:fldCharType="begin"/>
          </w:r>
          <w:r>
            <w:instrText xml:space="preserve"> HYPERLINK \l "_wu0qv85ba5hn" \h </w:instrText>
          </w:r>
          <w:r>
            <w:fldChar w:fldCharType="separate"/>
          </w:r>
          <w:r>
            <w:rPr>
              <w:color w:val="1155CC"/>
              <w:u w:val="single"/>
            </w:rPr>
            <w:t>3.- Herramientas y Técnicas</w:t>
          </w:r>
          <w:r>
            <w:rPr>
              <w:color w:val="1155CC"/>
              <w:u w:val="single"/>
            </w:rPr>
            <w:fldChar w:fldCharType="end"/>
          </w:r>
        </w:p>
        <w:p w14:paraId="64942B5B" w14:textId="77777777" w:rsidR="00622102" w:rsidRDefault="001C226C">
          <w:pPr>
            <w:ind w:left="1080"/>
            <w:rPr>
              <w:ins w:id="68" w:author="Anonymous" w:date="2017-07-12T12:49:00Z"/>
              <w:del w:id="69" w:author="Anonymous" w:date="2017-08-04T20:10:00Z"/>
              <w:color w:val="1155CC"/>
              <w:u w:val="single"/>
            </w:rPr>
            <w:pPrChange w:id="70" w:author="Anonymous" w:date="2017-12-07T19:13:00Z">
              <w:pPr>
                <w:ind w:left="360"/>
              </w:pPr>
            </w:pPrChange>
          </w:pPr>
          <w:r>
            <w:fldChar w:fldCharType="begin"/>
          </w:r>
          <w:r>
            <w:instrText xml:space="preserve"> HYPERLINK \l "_m3iw7u5dduf4" \h </w:instrText>
          </w:r>
          <w:r>
            <w:fldChar w:fldCharType="separate"/>
          </w:r>
          <w:r>
            <w:rPr>
              <w:color w:val="1155CC"/>
              <w:u w:val="single"/>
            </w:rPr>
            <w:t>4</w:t>
          </w:r>
          <w:r>
            <w:rPr>
              <w:color w:val="1155CC"/>
              <w:u w:val="single"/>
            </w:rPr>
            <w:fldChar w:fldCharType="end"/>
          </w:r>
          <w:ins w:id="71" w:author="Anonymous" w:date="2017-07-12T12:49:00Z">
            <w:del w:id="72" w:author="Anonymous" w:date="2017-08-04T20:10:00Z">
              <w:r>
                <w:fldChar w:fldCharType="begin"/>
              </w:r>
              <w:r>
                <w:delInstrText xml:space="preserve"> HYPERLINK \l "_m3iw7u5dduf4" </w:delInstrText>
              </w:r>
              <w:r>
                <w:fldChar w:fldCharType="separate"/>
              </w:r>
            </w:del>
          </w:ins>
        </w:p>
        <w:p w14:paraId="23501E86" w14:textId="77777777" w:rsidR="00622102" w:rsidRDefault="001C226C">
          <w:pPr>
            <w:ind w:left="1080"/>
            <w:rPr>
              <w:ins w:id="73" w:author="Anonymous" w:date="2017-07-12T12:47:00Z"/>
              <w:del w:id="74" w:author="Elard Salas" w:date="2017-08-25T04:56:00Z"/>
              <w:color w:val="1155CC"/>
              <w:u w:val="single"/>
            </w:rPr>
            <w:pPrChange w:id="75" w:author="Anonymous" w:date="2017-12-07T19:13:00Z">
              <w:pPr>
                <w:ind w:left="360"/>
              </w:pPr>
            </w:pPrChange>
          </w:pPr>
          <w:ins w:id="76" w:author="Anonymous" w:date="2017-07-12T12:49:00Z">
            <w:del w:id="77" w:author="Anonymous" w:date="2017-08-04T20:10:00Z">
              <w:r>
                <w:fldChar w:fldCharType="end"/>
              </w:r>
            </w:del>
          </w:ins>
          <w:ins w:id="78" w:author="Anonymous" w:date="2017-07-12T12:47:00Z">
            <w:del w:id="79" w:author="Elard Salas" w:date="2017-08-25T04:56:00Z">
              <w:r>
                <w:fldChar w:fldCharType="begin"/>
              </w:r>
              <w:r>
                <w:delInstrText>HYPERLINK \l "_m3iw7u5dduf4"</w:delInstrText>
              </w:r>
              <w:r>
                <w:fldChar w:fldCharType="separate"/>
              </w:r>
              <w:r>
                <w:rPr>
                  <w:color w:val="1155CC"/>
                  <w:u w:val="single"/>
                  <w:rPrChange w:id="80" w:author="Anonymous" w:date="2017-08-19T14:55:00Z">
                    <w:rPr>
                      <w:rFonts w:ascii="Calibri" w:eastAsia="Calibri" w:hAnsi="Calibri" w:cs="Calibri"/>
                      <w:b/>
                      <w:color w:val="3D85C6"/>
                      <w:sz w:val="36"/>
                      <w:szCs w:val="36"/>
                    </w:rPr>
                  </w:rPrChange>
                </w:rPr>
                <w:delText>onteni</w:delText>
              </w:r>
              <w:r>
                <w:fldChar w:fldCharType="end"/>
              </w:r>
              <w:r>
                <w:rPr>
                  <w:color w:val="1155CC"/>
                  <w:u w:val="single"/>
                  <w:rPrChange w:id="81" w:author="Anonymous" w:date="2017-08-19T14:55:00Z">
                    <w:rPr>
                      <w:rFonts w:ascii="Calibri" w:eastAsia="Calibri" w:hAnsi="Calibri" w:cs="Calibri"/>
                      <w:b/>
                      <w:color w:val="3D85C6"/>
                      <w:sz w:val="36"/>
                      <w:szCs w:val="36"/>
                    </w:rPr>
                  </w:rPrChange>
                </w:rPr>
                <w:delText>do</w:delText>
              </w:r>
            </w:del>
          </w:ins>
        </w:p>
        <w:p w14:paraId="53AFB3B3" w14:textId="77777777" w:rsidR="00622102" w:rsidRDefault="678CB1AA">
          <w:pPr>
            <w:ind w:left="1080"/>
            <w:rPr>
              <w:color w:val="1155CC"/>
              <w:u w:val="single"/>
            </w:rPr>
            <w:pPrChange w:id="82" w:author="Anonymous" w:date="2017-12-07T19:13:00Z">
              <w:pPr>
                <w:ind w:left="360"/>
              </w:pPr>
            </w:pPrChange>
          </w:pPr>
          <w:r w:rsidRPr="678CB1AA">
            <w:rPr>
              <w:color w:val="1155CC"/>
              <w:u w:val="single"/>
            </w:rPr>
            <w:t>- Variación y gestión de la línea base</w:t>
          </w:r>
        </w:p>
        <w:p w14:paraId="168DBCA3" w14:textId="77777777" w:rsidR="00622102" w:rsidRDefault="001C226C">
          <w:pPr>
            <w:ind w:left="1080"/>
            <w:rPr>
              <w:color w:val="1155CC"/>
              <w:u w:val="single"/>
            </w:rPr>
            <w:pPrChange w:id="83" w:author="Anonymous" w:date="2017-12-07T19:13:00Z">
              <w:pPr>
                <w:ind w:left="360"/>
              </w:pPr>
            </w:pPrChange>
          </w:pPr>
          <w:r>
            <w:fldChar w:fldCharType="begin"/>
          </w:r>
          <w:r>
            <w:instrText xml:space="preserve"> HYPERLINK \l "_ku4jgnxj6fih" \h </w:instrText>
          </w:r>
          <w:r>
            <w:fldChar w:fldCharType="separate"/>
          </w:r>
          <w:r>
            <w:rPr>
              <w:color w:val="1155CC"/>
              <w:u w:val="single"/>
            </w:rPr>
            <w:t>5.- Revisiones del proyecto</w:t>
          </w:r>
          <w:r>
            <w:rPr>
              <w:color w:val="1155CC"/>
              <w:u w:val="single"/>
            </w:rPr>
            <w:fldChar w:fldCharType="end"/>
          </w:r>
          <w:r>
            <w:fldChar w:fldCharType="end"/>
          </w:r>
        </w:p>
      </w:sdtContent>
    </w:sdt>
    <w:p w14:paraId="568A6E30" w14:textId="77777777" w:rsidR="00622102" w:rsidRDefault="00622102">
      <w:pPr>
        <w:ind w:left="720"/>
        <w:rPr>
          <w:rFonts w:ascii="Calibri" w:eastAsia="Calibri" w:hAnsi="Calibri" w:cs="Calibri"/>
          <w:b/>
          <w:sz w:val="28"/>
          <w:szCs w:val="28"/>
        </w:rPr>
        <w:pPrChange w:id="84" w:author="Anonymous" w:date="2017-12-07T19:13:00Z">
          <w:pPr/>
        </w:pPrChange>
      </w:pPr>
    </w:p>
    <w:p w14:paraId="17B21164" w14:textId="77777777" w:rsidR="00622102" w:rsidRDefault="00622102">
      <w:pPr>
        <w:ind w:left="720"/>
        <w:rPr>
          <w:rFonts w:ascii="Calibri" w:eastAsia="Calibri" w:hAnsi="Calibri" w:cs="Calibri"/>
          <w:b/>
          <w:sz w:val="28"/>
          <w:szCs w:val="28"/>
        </w:rPr>
        <w:pPrChange w:id="85" w:author="Anonymous" w:date="2017-12-07T19:13:00Z">
          <w:pPr/>
        </w:pPrChange>
      </w:pPr>
    </w:p>
    <w:p w14:paraId="2551D6A9" w14:textId="77777777" w:rsidR="00622102" w:rsidRDefault="00622102">
      <w:pPr>
        <w:ind w:left="720"/>
        <w:rPr>
          <w:rFonts w:ascii="Calibri" w:eastAsia="Calibri" w:hAnsi="Calibri" w:cs="Calibri"/>
          <w:b/>
          <w:sz w:val="28"/>
          <w:szCs w:val="28"/>
        </w:rPr>
        <w:pPrChange w:id="86" w:author="Anonymous" w:date="2017-12-07T19:13:00Z">
          <w:pPr/>
        </w:pPrChange>
      </w:pPr>
    </w:p>
    <w:p w14:paraId="4FA4E71D" w14:textId="77777777" w:rsidR="00622102" w:rsidRDefault="00622102">
      <w:pPr>
        <w:pStyle w:val="Ttulo1"/>
        <w:ind w:left="720"/>
        <w:rPr>
          <w:rFonts w:ascii="Calibri" w:eastAsia="Calibri" w:hAnsi="Calibri" w:cs="Calibri"/>
          <w:b/>
          <w:sz w:val="24"/>
          <w:szCs w:val="24"/>
        </w:rPr>
        <w:pPrChange w:id="87" w:author="Anonymous" w:date="2017-12-07T19:13:00Z">
          <w:pPr>
            <w:pStyle w:val="Ttulo1"/>
          </w:pPr>
        </w:pPrChange>
      </w:pPr>
      <w:bookmarkStart w:id="88" w:name="_l91iiiwt9i73" w:colFirst="0" w:colLast="0"/>
      <w:bookmarkEnd w:id="88"/>
    </w:p>
    <w:p w14:paraId="04431596" w14:textId="77777777" w:rsidR="00E40132" w:rsidRDefault="00E40132">
      <w:bookmarkStart w:id="89" w:name="_1rx8u2vh6bv0" w:colFirst="0" w:colLast="0"/>
      <w:bookmarkStart w:id="90" w:name="_s55135m7u8l5" w:colFirst="0" w:colLast="0"/>
      <w:bookmarkStart w:id="91" w:name="_pvgywzxsthyc" w:colFirst="0" w:colLast="0"/>
      <w:bookmarkStart w:id="92" w:name="_7bzw9u8v6fr5" w:colFirst="0" w:colLast="0"/>
      <w:bookmarkStart w:id="93" w:name="_71bg5is32rct" w:colFirst="0" w:colLast="0"/>
      <w:bookmarkStart w:id="94" w:name="_r1zowjhlctcs" w:colFirst="0" w:colLast="0"/>
      <w:bookmarkStart w:id="95" w:name="_7ikfrkzoy3h" w:colFirst="0" w:colLast="0"/>
      <w:bookmarkEnd w:id="89"/>
      <w:bookmarkEnd w:id="90"/>
      <w:bookmarkEnd w:id="91"/>
      <w:bookmarkEnd w:id="92"/>
      <w:bookmarkEnd w:id="93"/>
      <w:bookmarkEnd w:id="94"/>
      <w:bookmarkEnd w:id="95"/>
    </w:p>
    <w:p w14:paraId="1C9FCB00" w14:textId="77777777" w:rsidR="00622102" w:rsidRDefault="678CB1AA">
      <w:pPr>
        <w:pStyle w:val="Ttulo1"/>
        <w:ind w:left="720"/>
        <w:rPr>
          <w:rFonts w:ascii="Calibri" w:eastAsia="Calibri" w:hAnsi="Calibri" w:cs="Calibri"/>
          <w:b/>
          <w:bCs/>
          <w:color w:val="0B5394"/>
          <w:sz w:val="24"/>
          <w:szCs w:val="24"/>
        </w:rPr>
        <w:pPrChange w:id="96" w:author="Anonymous" w:date="2017-12-07T19:13:00Z">
          <w:pPr>
            <w:pStyle w:val="Ttulo1"/>
          </w:pPr>
        </w:pPrChange>
      </w:pPr>
      <w:bookmarkStart w:id="97" w:name="_hk43gnh1qrli" w:colFirst="0" w:colLast="0"/>
      <w:bookmarkEnd w:id="97"/>
      <w:r w:rsidRPr="678CB1AA">
        <w:rPr>
          <w:rFonts w:ascii="Calibri" w:eastAsia="Calibri" w:hAnsi="Calibri" w:cs="Calibri"/>
          <w:b/>
          <w:bCs/>
          <w:color w:val="0B5394"/>
          <w:sz w:val="24"/>
          <w:szCs w:val="24"/>
        </w:rPr>
        <w:t>Información del Proyecto</w:t>
      </w:r>
    </w:p>
    <w:tbl>
      <w:tblPr>
        <w:tblStyle w:val="a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  <w:tblGridChange w:id="98">
          <w:tblGrid>
            <w:gridCol w:w="4680"/>
            <w:gridCol w:w="4680"/>
          </w:tblGrid>
        </w:tblGridChange>
      </w:tblGrid>
      <w:tr w:rsidR="00622102" w14:paraId="46996BB2" w14:textId="77777777" w:rsidTr="33AD77F6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789F" w14:textId="77777777" w:rsidR="00622102" w:rsidRDefault="678CB1AA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pPrChange w:id="99" w:author="Anonymous" w:date="2017-12-07T19:13:00Z">
                <w:pPr>
                  <w:widowControl w:val="0"/>
                  <w:spacing w:line="240" w:lineRule="auto"/>
                </w:pPr>
              </w:pPrChange>
            </w:pPr>
            <w:r w:rsidRPr="678CB1AA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Nombre del proyecto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3963" w14:textId="77777777" w:rsidR="00622102" w:rsidRPr="00E40132" w:rsidRDefault="00E40132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color w:val="CCCCCC"/>
                <w:sz w:val="24"/>
                <w:szCs w:val="24"/>
                <w:lang w:val="es-ES"/>
              </w:rPr>
              <w:pPrChange w:id="100" w:author="Anonymous" w:date="2017-12-07T19:13:00Z">
                <w:pPr>
                  <w:widowControl w:val="0"/>
                  <w:spacing w:line="240" w:lineRule="auto"/>
                </w:pPr>
              </w:pPrChange>
            </w:pPr>
            <w:r w:rsidRPr="00E40132"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>Ingeniería y salud</w:t>
            </w:r>
          </w:p>
        </w:tc>
      </w:tr>
      <w:tr w:rsidR="00622102" w14:paraId="7B23F646" w14:textId="77777777" w:rsidTr="33AD77F6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5789D" w14:textId="77777777" w:rsidR="00622102" w:rsidRDefault="678CB1AA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pPrChange w:id="101" w:author="Anonymous" w:date="2017-12-07T19:13:00Z">
                <w:pPr>
                  <w:widowControl w:val="0"/>
                  <w:spacing w:line="240" w:lineRule="auto"/>
                </w:pPr>
              </w:pPrChange>
            </w:pPr>
            <w:r w:rsidRPr="678CB1AA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Fecha de elaboración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0D68E" w14:textId="77777777" w:rsidR="00622102" w:rsidRPr="00E40132" w:rsidRDefault="00E40132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color w:val="CCCCCC"/>
                <w:sz w:val="24"/>
                <w:szCs w:val="24"/>
                <w:lang w:val="es-ES"/>
              </w:rPr>
              <w:pPrChange w:id="102" w:author="Anonymous" w:date="2017-12-07T19:13:00Z">
                <w:pPr>
                  <w:widowControl w:val="0"/>
                  <w:spacing w:line="240" w:lineRule="auto"/>
                </w:pPr>
              </w:pPrChange>
            </w:pPr>
            <w:r w:rsidRPr="00E40132"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>27/02/2018</w:t>
            </w:r>
          </w:p>
        </w:tc>
      </w:tr>
      <w:tr w:rsidR="00622102" w14:paraId="75332E71" w14:textId="77777777" w:rsidTr="33AD77F6">
        <w:tblPrEx>
          <w:tblW w:w="9360" w:type="dxa"/>
          <w:tblInd w:w="100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Look w:val="0600" w:firstRow="0" w:lastRow="0" w:firstColumn="0" w:lastColumn="0" w:noHBand="1" w:noVBand="1"/>
          <w:tblPrExChange w:id="103" w:author="Anonymous" w:date="2017-10-17T23:49:00Z">
            <w:tblPrEx>
              <w:tblW w:w="9360" w:type="dxa"/>
              <w:tblInd w:w="100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Ex>
          </w:tblPrExChange>
        </w:tblPrEx>
        <w:trPr>
          <w:trHeight w:val="480"/>
        </w:trPr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tcPrChange w:id="104" w:author="Anonymous" w:date="2017-10-17T23:49:00Z">
              <w:tcPr>
                <w:tcW w:w="0" w:type="auto"/>
                <w:tcBorders>
                  <w:top w:val="single" w:sz="6" w:space="0" w:color="0B5394"/>
                  <w:left w:val="single" w:sz="6" w:space="0" w:color="0B5394"/>
                  <w:bottom w:val="single" w:sz="6" w:space="0" w:color="0B5394"/>
                  <w:right w:val="single" w:sz="6" w:space="0" w:color="0B5394"/>
                </w:tcBorders>
                <w:shd w:val="clear" w:color="auto" w:fill="6FA8DC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2DABE2D4" w14:textId="77777777" w:rsidR="00622102" w:rsidRDefault="678CB1AA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pPrChange w:id="105" w:author="Anonymous" w:date="2017-12-07T19:13:00Z">
                <w:pPr>
                  <w:widowControl w:val="0"/>
                  <w:spacing w:line="240" w:lineRule="auto"/>
                </w:pPr>
              </w:pPrChange>
            </w:pPr>
            <w:r w:rsidRPr="678CB1AA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Cliente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tcPrChange w:id="106" w:author="Anonymous" w:date="2017-10-17T23:49:00Z">
              <w:tcPr>
                <w:tcW w:w="0" w:type="auto"/>
                <w:tcBorders>
                  <w:top w:val="single" w:sz="6" w:space="0" w:color="0B5394"/>
                  <w:left w:val="single" w:sz="6" w:space="0" w:color="0B5394"/>
                  <w:bottom w:val="single" w:sz="6" w:space="0" w:color="0B5394"/>
                  <w:right w:val="single" w:sz="6" w:space="0" w:color="0B5394"/>
                </w:tcBorders>
                <w:shd w:val="clear" w:color="auto" w:fill="FFFFFF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14:paraId="36299B2F" w14:textId="73EA553D" w:rsidR="00622102" w:rsidRPr="00E40132" w:rsidRDefault="33AD77F6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color w:val="CCCCCC"/>
                <w:sz w:val="24"/>
                <w:szCs w:val="24"/>
                <w:lang w:val="es-ES"/>
              </w:rPr>
              <w:pPrChange w:id="107" w:author="Anonymous" w:date="2017-12-07T19:13:00Z">
                <w:pPr>
                  <w:widowControl w:val="0"/>
                  <w:spacing w:line="240" w:lineRule="auto"/>
                </w:pPr>
              </w:pPrChange>
            </w:pPr>
            <w:proofErr w:type="spellStart"/>
            <w:r w:rsidRPr="33AD77F6"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>National</w:t>
            </w:r>
            <w:proofErr w:type="spellEnd"/>
            <w:r w:rsidRPr="33AD77F6"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 xml:space="preserve"> </w:t>
            </w:r>
            <w:proofErr w:type="spellStart"/>
            <w:r w:rsidRPr="33AD77F6"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>Institutes</w:t>
            </w:r>
            <w:proofErr w:type="spellEnd"/>
            <w:r w:rsidRPr="33AD77F6"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 xml:space="preserve"> </w:t>
            </w:r>
            <w:proofErr w:type="spellStart"/>
            <w:r w:rsidRPr="33AD77F6"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>of</w:t>
            </w:r>
            <w:proofErr w:type="spellEnd"/>
            <w:r w:rsidRPr="33AD77F6"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 xml:space="preserve"> </w:t>
            </w:r>
            <w:proofErr w:type="spellStart"/>
            <w:r w:rsidRPr="33AD77F6"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>Health</w:t>
            </w:r>
            <w:proofErr w:type="spellEnd"/>
            <w:r w:rsidRPr="33AD77F6"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 xml:space="preserve"> (NIH)</w:t>
            </w:r>
          </w:p>
        </w:tc>
      </w:tr>
      <w:tr w:rsidR="00622102" w14:paraId="71DA103D" w14:textId="77777777" w:rsidTr="33AD77F6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9931F" w14:textId="77777777" w:rsidR="00622102" w:rsidRDefault="678CB1AA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pPrChange w:id="108" w:author="Anonymous" w:date="2017-12-07T19:13:00Z">
                <w:pPr>
                  <w:widowControl w:val="0"/>
                  <w:spacing w:line="240" w:lineRule="auto"/>
                </w:pPr>
              </w:pPrChange>
            </w:pPr>
            <w:r w:rsidRPr="678CB1AA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Patrocinador principal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DDFA9" w14:textId="1D2EE7CD" w:rsidR="00622102" w:rsidRPr="00A1551B" w:rsidRDefault="00A1551B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color w:val="CCCCCC"/>
                <w:sz w:val="24"/>
                <w:szCs w:val="24"/>
                <w:lang w:val="es-ES"/>
              </w:rPr>
              <w:pPrChange w:id="109" w:author="Anonymous" w:date="2017-12-07T19:13:00Z">
                <w:pPr>
                  <w:widowControl w:val="0"/>
                  <w:spacing w:line="240" w:lineRule="auto"/>
                </w:pPr>
              </w:pPrChange>
            </w:pPr>
            <w:r w:rsidRPr="00470AE4"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 xml:space="preserve">Politécnico </w:t>
            </w:r>
            <w:r w:rsidR="00470AE4"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>G</w:t>
            </w:r>
            <w:r w:rsidRPr="00470AE4"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 xml:space="preserve">ran </w:t>
            </w:r>
            <w:r w:rsidR="00470AE4"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>C</w:t>
            </w:r>
            <w:r w:rsidR="00470AE4" w:rsidRPr="00470AE4"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>olombiano</w:t>
            </w:r>
          </w:p>
        </w:tc>
      </w:tr>
      <w:tr w:rsidR="00622102" w14:paraId="164C2610" w14:textId="77777777" w:rsidTr="33AD77F6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D6B1" w14:textId="77777777" w:rsidR="00622102" w:rsidRDefault="678CB1AA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pPrChange w:id="110" w:author="Anonymous" w:date="2017-12-07T19:13:00Z">
                <w:pPr>
                  <w:widowControl w:val="0"/>
                  <w:spacing w:line="240" w:lineRule="auto"/>
                </w:pPr>
              </w:pPrChange>
            </w:pPr>
            <w:r w:rsidRPr="678CB1AA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Director del proyecto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218C0" w14:textId="7DE7A84A" w:rsidR="00622102" w:rsidRPr="00470AE4" w:rsidRDefault="00470AE4">
            <w:pPr>
              <w:widowControl w:val="0"/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  <w:lang w:val="es-ES"/>
              </w:rPr>
            </w:pPr>
            <w:r>
              <w:rPr>
                <w:rFonts w:ascii="Calibri" w:eastAsia="Calibri" w:hAnsi="Calibri" w:cs="Calibri"/>
                <w:b/>
                <w:bCs/>
                <w:color w:val="CCCCCC"/>
                <w:lang w:val="es-ES"/>
              </w:rPr>
              <w:t xml:space="preserve">   </w:t>
            </w:r>
            <w:r w:rsidR="007A4BC0">
              <w:rPr>
                <w:rFonts w:ascii="Calibri" w:eastAsia="Calibri" w:hAnsi="Calibri" w:cs="Calibri"/>
                <w:b/>
                <w:bCs/>
                <w:color w:val="CCCCCC"/>
                <w:lang w:val="es-ES"/>
              </w:rPr>
              <w:t xml:space="preserve">          </w:t>
            </w:r>
            <w:r>
              <w:rPr>
                <w:rFonts w:ascii="Calibri" w:eastAsia="Calibri" w:hAnsi="Calibri" w:cs="Calibri"/>
                <w:b/>
                <w:bCs/>
                <w:color w:val="CCCCCC"/>
                <w:lang w:val="es-ES"/>
              </w:rPr>
              <w:t xml:space="preserve">   </w:t>
            </w:r>
            <w:r w:rsidR="00DA2F9C" w:rsidRPr="007A4BC0"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>Isabel Ma</w:t>
            </w:r>
            <w:r w:rsidR="007A4BC0" w:rsidRPr="007A4BC0"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>h</w:t>
            </w:r>
            <w:r w:rsidR="00DA2F9C" w:rsidRPr="007A4BC0"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 xml:space="preserve">echa </w:t>
            </w:r>
            <w:r w:rsidR="007A4BC0" w:rsidRPr="007A4BC0"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  <w:t>Nieto</w:t>
            </w:r>
          </w:p>
        </w:tc>
      </w:tr>
    </w:tbl>
    <w:p w14:paraId="025D0304" w14:textId="77777777" w:rsidR="00622102" w:rsidRDefault="00622102">
      <w:pPr>
        <w:ind w:left="720"/>
        <w:rPr>
          <w:rFonts w:ascii="Calibri" w:eastAsia="Calibri" w:hAnsi="Calibri" w:cs="Calibri"/>
          <w:sz w:val="24"/>
          <w:szCs w:val="24"/>
        </w:rPr>
        <w:pPrChange w:id="111" w:author="Anonymous" w:date="2017-12-07T19:13:00Z">
          <w:pPr/>
        </w:pPrChange>
      </w:pPr>
    </w:p>
    <w:p w14:paraId="454963B4" w14:textId="77777777" w:rsidR="00622102" w:rsidRDefault="678CB1AA">
      <w:pPr>
        <w:pStyle w:val="Ttulo1"/>
        <w:ind w:left="720"/>
        <w:rPr>
          <w:rFonts w:ascii="Calibri" w:eastAsia="Calibri" w:hAnsi="Calibri" w:cs="Calibri"/>
          <w:b/>
          <w:bCs/>
          <w:color w:val="0B5394"/>
          <w:sz w:val="24"/>
          <w:szCs w:val="24"/>
        </w:rPr>
        <w:pPrChange w:id="112" w:author="Anonymous" w:date="2017-12-07T19:13:00Z">
          <w:pPr>
            <w:pStyle w:val="Ttulo1"/>
          </w:pPr>
        </w:pPrChange>
      </w:pPr>
      <w:bookmarkStart w:id="113" w:name="_d40qcnq9fqsp" w:colFirst="0" w:colLast="0"/>
      <w:bookmarkEnd w:id="113"/>
      <w:r w:rsidRPr="678CB1AA">
        <w:rPr>
          <w:rFonts w:ascii="Calibri" w:eastAsia="Calibri" w:hAnsi="Calibri" w:cs="Calibri"/>
          <w:b/>
          <w:bCs/>
          <w:color w:val="0B5394"/>
          <w:sz w:val="24"/>
          <w:szCs w:val="24"/>
        </w:rPr>
        <w:t>1.- Ciclo de vida del proyecto</w:t>
      </w:r>
    </w:p>
    <w:tbl>
      <w:tblPr>
        <w:tblW w:w="9360" w:type="dxa"/>
        <w:tblInd w:w="10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22102" w14:paraId="0565A6F1" w14:textId="77777777" w:rsidTr="3FEEE6A5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D386" w14:textId="77777777" w:rsidR="00622102" w:rsidRDefault="678CB1AA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pPrChange w:id="114" w:author="Anonymous" w:date="2017-12-07T19:13:00Z">
                <w:pPr>
                  <w:widowControl w:val="0"/>
                  <w:spacing w:line="240" w:lineRule="auto"/>
                </w:pPr>
              </w:pPrChange>
            </w:pPr>
            <w:r w:rsidRPr="678CB1AA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Fases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99212" w14:textId="77777777" w:rsidR="00622102" w:rsidRDefault="678CB1AA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pPrChange w:id="115" w:author="Anonymous" w:date="2017-12-07T19:13:00Z">
                <w:pPr>
                  <w:widowControl w:val="0"/>
                  <w:spacing w:line="240" w:lineRule="auto"/>
                </w:pPr>
              </w:pPrChange>
            </w:pPr>
            <w:r w:rsidRPr="678CB1AA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Entregables claves</w:t>
            </w:r>
          </w:p>
        </w:tc>
      </w:tr>
      <w:tr w:rsidR="00622102" w14:paraId="4E0D2B21" w14:textId="77777777" w:rsidTr="3FEEE6A5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1C55" w14:textId="77777777" w:rsidR="00622102" w:rsidRDefault="3FEEE6A5">
            <w:pPr>
              <w:spacing w:line="240" w:lineRule="auto"/>
              <w:ind w:left="720"/>
              <w:rPr>
                <w:i/>
                <w:iCs/>
                <w:color w:val="000000" w:themeColor="text1"/>
                <w:sz w:val="20"/>
                <w:szCs w:val="20"/>
              </w:rPr>
              <w:pPrChange w:id="116" w:author="Anonymous" w:date="2017-12-07T19:13:00Z">
                <w:pPr>
                  <w:spacing w:line="240" w:lineRule="auto"/>
                </w:pPr>
              </w:pPrChange>
            </w:pPr>
            <w:r w:rsidRPr="3FEEE6A5">
              <w:rPr>
                <w:color w:val="000000" w:themeColor="text1"/>
                <w:sz w:val="20"/>
                <w:szCs w:val="20"/>
              </w:rPr>
              <w:t>Iniciación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A5DE" w14:textId="77777777" w:rsidR="00622102" w:rsidRDefault="3FEEE6A5">
            <w:pPr>
              <w:spacing w:line="240" w:lineRule="auto"/>
              <w:ind w:left="720"/>
              <w:rPr>
                <w:i/>
                <w:iCs/>
                <w:color w:val="000000" w:themeColor="text1"/>
                <w:sz w:val="20"/>
                <w:szCs w:val="20"/>
              </w:rPr>
              <w:pPrChange w:id="117" w:author="Anonymous" w:date="2017-12-07T19:13:00Z">
                <w:pPr>
                  <w:spacing w:line="240" w:lineRule="auto"/>
                </w:pPr>
              </w:pPrChange>
            </w:pPr>
            <w:r w:rsidRPr="3FEEE6A5">
              <w:rPr>
                <w:i/>
                <w:iCs/>
                <w:color w:val="000000" w:themeColor="text1"/>
                <w:sz w:val="20"/>
                <w:szCs w:val="20"/>
              </w:rPr>
              <w:t>Propuesta de valor</w:t>
            </w:r>
          </w:p>
          <w:p w14:paraId="2579304F" w14:textId="77777777" w:rsidR="00622102" w:rsidRDefault="3FEEE6A5">
            <w:pPr>
              <w:spacing w:line="240" w:lineRule="auto"/>
              <w:ind w:left="720"/>
              <w:rPr>
                <w:i/>
                <w:iCs/>
                <w:color w:val="000000" w:themeColor="text1"/>
                <w:sz w:val="20"/>
                <w:szCs w:val="20"/>
              </w:rPr>
              <w:pPrChange w:id="118" w:author="Anonymous" w:date="2017-12-07T19:13:00Z">
                <w:pPr>
                  <w:spacing w:line="240" w:lineRule="auto"/>
                </w:pPr>
              </w:pPrChange>
            </w:pPr>
            <w:r w:rsidRPr="3FEEE6A5">
              <w:rPr>
                <w:i/>
                <w:iCs/>
                <w:color w:val="000000" w:themeColor="text1"/>
                <w:sz w:val="20"/>
                <w:szCs w:val="20"/>
              </w:rPr>
              <w:t>Definición del proyecto</w:t>
            </w:r>
          </w:p>
          <w:p w14:paraId="353F0770" w14:textId="77777777" w:rsidR="00622102" w:rsidRDefault="00622102">
            <w:pPr>
              <w:spacing w:line="240" w:lineRule="auto"/>
              <w:ind w:left="720"/>
              <w:rPr>
                <w:i/>
                <w:iCs/>
                <w:color w:val="000000" w:themeColor="text1"/>
                <w:sz w:val="20"/>
                <w:szCs w:val="20"/>
              </w:rPr>
              <w:pPrChange w:id="119" w:author="Anonymous" w:date="2017-12-07T19:13:00Z">
                <w:pPr>
                  <w:spacing w:line="240" w:lineRule="auto"/>
                </w:pPr>
              </w:pPrChange>
            </w:pPr>
          </w:p>
        </w:tc>
      </w:tr>
      <w:tr w:rsidR="678CB1AA" w14:paraId="400832AD" w14:textId="77777777" w:rsidTr="3FEEE6A5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C69DA" w14:textId="77777777" w:rsidR="678CB1AA" w:rsidRDefault="3FEEE6A5" w:rsidP="3FEEE6A5">
            <w:pPr>
              <w:spacing w:line="240" w:lineRule="auto"/>
              <w:ind w:left="720"/>
              <w:rPr>
                <w:color w:val="000000" w:themeColor="text1"/>
                <w:sz w:val="20"/>
                <w:szCs w:val="20"/>
              </w:rPr>
            </w:pPr>
            <w:r w:rsidRPr="3FEEE6A5">
              <w:rPr>
                <w:color w:val="000000" w:themeColor="text1"/>
                <w:sz w:val="20"/>
                <w:szCs w:val="20"/>
              </w:rPr>
              <w:t>Planificación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BA5F" w14:textId="77777777" w:rsidR="678CB1AA" w:rsidRDefault="3FEEE6A5" w:rsidP="3FEEE6A5">
            <w:pPr>
              <w:spacing w:line="240" w:lineRule="auto"/>
              <w:ind w:left="72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3FEEE6A5">
              <w:rPr>
                <w:i/>
                <w:iCs/>
                <w:color w:val="000000" w:themeColor="text1"/>
                <w:sz w:val="20"/>
                <w:szCs w:val="20"/>
              </w:rPr>
              <w:t>Acta de constitución</w:t>
            </w:r>
          </w:p>
          <w:p w14:paraId="18BB90C0" w14:textId="77777777" w:rsidR="678CB1AA" w:rsidRDefault="3FEEE6A5" w:rsidP="3FEEE6A5">
            <w:pPr>
              <w:spacing w:line="240" w:lineRule="auto"/>
              <w:ind w:left="72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3FEEE6A5">
              <w:rPr>
                <w:i/>
                <w:iCs/>
                <w:color w:val="000000" w:themeColor="text1"/>
                <w:sz w:val="20"/>
                <w:szCs w:val="20"/>
              </w:rPr>
              <w:t>Planificación del proyecto</w:t>
            </w:r>
          </w:p>
          <w:p w14:paraId="6EACDF1A" w14:textId="77777777" w:rsidR="678CB1AA" w:rsidRDefault="3FEEE6A5" w:rsidP="3FEEE6A5">
            <w:pPr>
              <w:spacing w:line="240" w:lineRule="auto"/>
              <w:ind w:left="72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3FEEE6A5">
              <w:rPr>
                <w:i/>
                <w:iCs/>
                <w:color w:val="000000" w:themeColor="text1"/>
                <w:sz w:val="20"/>
                <w:szCs w:val="20"/>
              </w:rPr>
              <w:t>Alcance del proyecto</w:t>
            </w:r>
          </w:p>
          <w:p w14:paraId="78F7E1FA" w14:textId="77777777" w:rsidR="678CB1AA" w:rsidRDefault="3FEEE6A5" w:rsidP="3FEEE6A5">
            <w:pPr>
              <w:spacing w:line="240" w:lineRule="auto"/>
              <w:ind w:left="72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3FEEE6A5">
              <w:rPr>
                <w:i/>
                <w:iCs/>
                <w:color w:val="000000" w:themeColor="text1"/>
                <w:sz w:val="20"/>
                <w:szCs w:val="20"/>
              </w:rPr>
              <w:t>Prototipos</w:t>
            </w:r>
          </w:p>
          <w:p w14:paraId="58A525A3" w14:textId="77777777" w:rsidR="678CB1AA" w:rsidRDefault="3FEEE6A5" w:rsidP="3FEEE6A5">
            <w:pPr>
              <w:spacing w:line="240" w:lineRule="auto"/>
              <w:ind w:left="72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3FEEE6A5">
              <w:rPr>
                <w:i/>
                <w:iCs/>
                <w:color w:val="000000" w:themeColor="text1"/>
                <w:sz w:val="20"/>
                <w:szCs w:val="20"/>
              </w:rPr>
              <w:t>Cronograma</w:t>
            </w:r>
          </w:p>
          <w:p w14:paraId="52A1B4C2" w14:textId="77777777" w:rsidR="678CB1AA" w:rsidRDefault="3FEEE6A5" w:rsidP="3FEEE6A5">
            <w:pPr>
              <w:spacing w:line="240" w:lineRule="auto"/>
              <w:ind w:left="72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3FEEE6A5">
              <w:rPr>
                <w:i/>
                <w:iCs/>
                <w:color w:val="000000" w:themeColor="text1"/>
                <w:sz w:val="20"/>
                <w:szCs w:val="20"/>
              </w:rPr>
              <w:t>Estimación</w:t>
            </w:r>
          </w:p>
          <w:p w14:paraId="20A04873" w14:textId="77777777" w:rsidR="678CB1AA" w:rsidRDefault="3FEEE6A5" w:rsidP="3FEEE6A5">
            <w:pPr>
              <w:spacing w:line="240" w:lineRule="auto"/>
              <w:ind w:left="72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3FEEE6A5">
              <w:rPr>
                <w:i/>
                <w:iCs/>
                <w:color w:val="000000" w:themeColor="text1"/>
                <w:sz w:val="20"/>
                <w:szCs w:val="20"/>
              </w:rPr>
              <w:t>Costos</w:t>
            </w:r>
          </w:p>
        </w:tc>
      </w:tr>
      <w:tr w:rsidR="678CB1AA" w14:paraId="674EDFF0" w14:textId="77777777" w:rsidTr="3FEEE6A5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FAF4" w14:textId="77777777" w:rsidR="678CB1AA" w:rsidRDefault="3FEEE6A5" w:rsidP="3FEEE6A5">
            <w:pPr>
              <w:spacing w:line="240" w:lineRule="auto"/>
              <w:ind w:left="720"/>
              <w:rPr>
                <w:color w:val="000000" w:themeColor="text1"/>
                <w:sz w:val="20"/>
                <w:szCs w:val="20"/>
              </w:rPr>
            </w:pPr>
            <w:r w:rsidRPr="3FEEE6A5">
              <w:rPr>
                <w:color w:val="000000" w:themeColor="text1"/>
                <w:sz w:val="20"/>
                <w:szCs w:val="20"/>
              </w:rPr>
              <w:t>Ejecución y Control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2FE4" w14:textId="77777777" w:rsidR="678CB1AA" w:rsidRDefault="3FEEE6A5" w:rsidP="3FEEE6A5">
            <w:pPr>
              <w:spacing w:line="240" w:lineRule="auto"/>
              <w:ind w:left="72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3FEEE6A5">
              <w:rPr>
                <w:i/>
                <w:iCs/>
                <w:color w:val="000000" w:themeColor="text1"/>
                <w:sz w:val="20"/>
                <w:szCs w:val="20"/>
              </w:rPr>
              <w:t>Informe de avances del proyecto</w:t>
            </w:r>
          </w:p>
          <w:p w14:paraId="562E2215" w14:textId="77777777" w:rsidR="678CB1AA" w:rsidRDefault="3FEEE6A5" w:rsidP="3FEEE6A5">
            <w:pPr>
              <w:spacing w:line="240" w:lineRule="auto"/>
              <w:ind w:left="72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3FEEE6A5">
              <w:rPr>
                <w:i/>
                <w:iCs/>
                <w:color w:val="000000" w:themeColor="text1"/>
                <w:sz w:val="20"/>
                <w:szCs w:val="20"/>
              </w:rPr>
              <w:t>Actas de reuniones</w:t>
            </w:r>
          </w:p>
          <w:p w14:paraId="42DE5AD1" w14:textId="77777777" w:rsidR="678CB1AA" w:rsidRDefault="3FEEE6A5" w:rsidP="3FEEE6A5">
            <w:pPr>
              <w:spacing w:line="240" w:lineRule="auto"/>
              <w:ind w:left="72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3FEEE6A5">
              <w:rPr>
                <w:i/>
                <w:iCs/>
                <w:color w:val="000000" w:themeColor="text1"/>
                <w:sz w:val="20"/>
                <w:szCs w:val="20"/>
              </w:rPr>
              <w:t>Informe sobre las solicitudes de Cambios</w:t>
            </w:r>
          </w:p>
        </w:tc>
      </w:tr>
      <w:tr w:rsidR="678CB1AA" w14:paraId="1D2A1EC2" w14:textId="77777777" w:rsidTr="3FEEE6A5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1D620" w14:textId="77777777" w:rsidR="678CB1AA" w:rsidRDefault="3FEEE6A5" w:rsidP="3FEEE6A5">
            <w:pPr>
              <w:spacing w:line="240" w:lineRule="auto"/>
              <w:ind w:left="720"/>
              <w:rPr>
                <w:color w:val="000000" w:themeColor="text1"/>
                <w:sz w:val="20"/>
                <w:szCs w:val="20"/>
              </w:rPr>
            </w:pPr>
            <w:r w:rsidRPr="3FEEE6A5">
              <w:rPr>
                <w:color w:val="000000" w:themeColor="text1"/>
                <w:sz w:val="20"/>
                <w:szCs w:val="20"/>
              </w:rPr>
              <w:t>Cierre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5E97" w14:textId="77777777" w:rsidR="678CB1AA" w:rsidRDefault="3FEEE6A5" w:rsidP="3FEEE6A5">
            <w:pPr>
              <w:spacing w:line="240" w:lineRule="auto"/>
              <w:ind w:left="72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3FEEE6A5">
              <w:rPr>
                <w:i/>
                <w:iCs/>
                <w:color w:val="000000" w:themeColor="text1"/>
                <w:sz w:val="20"/>
                <w:szCs w:val="20"/>
              </w:rPr>
              <w:t>Resultados de pruebas de aceptación</w:t>
            </w:r>
          </w:p>
          <w:p w14:paraId="5029C64F" w14:textId="77777777" w:rsidR="678CB1AA" w:rsidRDefault="3FEEE6A5" w:rsidP="3FEEE6A5">
            <w:pPr>
              <w:spacing w:line="240" w:lineRule="auto"/>
              <w:ind w:left="72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3FEEE6A5">
              <w:rPr>
                <w:i/>
                <w:iCs/>
                <w:color w:val="000000" w:themeColor="text1"/>
                <w:sz w:val="20"/>
                <w:szCs w:val="20"/>
              </w:rPr>
              <w:t>Acta de aceptación del proyecto</w:t>
            </w:r>
          </w:p>
          <w:p w14:paraId="6DA99D7D" w14:textId="77777777" w:rsidR="678CB1AA" w:rsidRDefault="3FEEE6A5" w:rsidP="3FEEE6A5">
            <w:pPr>
              <w:spacing w:line="240" w:lineRule="auto"/>
              <w:ind w:left="72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3FEEE6A5">
              <w:rPr>
                <w:i/>
                <w:iCs/>
                <w:color w:val="000000" w:themeColor="text1"/>
                <w:sz w:val="20"/>
                <w:szCs w:val="20"/>
              </w:rPr>
              <w:t>Informe de cierre del proyecto</w:t>
            </w:r>
          </w:p>
          <w:p w14:paraId="1F0BA79E" w14:textId="77777777" w:rsidR="678CB1AA" w:rsidRDefault="3FEEE6A5" w:rsidP="3FEEE6A5">
            <w:pPr>
              <w:spacing w:line="240" w:lineRule="auto"/>
              <w:ind w:left="72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3FEEE6A5">
              <w:rPr>
                <w:i/>
                <w:iCs/>
                <w:color w:val="000000" w:themeColor="text1"/>
                <w:sz w:val="20"/>
                <w:szCs w:val="20"/>
              </w:rPr>
              <w:t>Listado de entregables finales</w:t>
            </w:r>
          </w:p>
        </w:tc>
      </w:tr>
    </w:tbl>
    <w:p w14:paraId="73EAC174" w14:textId="77777777" w:rsidR="00622102" w:rsidRDefault="00622102">
      <w:pPr>
        <w:ind w:left="720"/>
        <w:pPrChange w:id="120" w:author="Anonymous" w:date="2017-12-07T19:13:00Z">
          <w:pPr/>
        </w:pPrChange>
      </w:pPr>
    </w:p>
    <w:p w14:paraId="100C7C33" w14:textId="77777777" w:rsidR="00622102" w:rsidRDefault="00622102" w:rsidP="00E40132">
      <w:pPr>
        <w:ind w:left="720"/>
      </w:pPr>
    </w:p>
    <w:p w14:paraId="4A056A26" w14:textId="77777777" w:rsidR="00E40132" w:rsidRDefault="00E40132" w:rsidP="00E40132">
      <w:pPr>
        <w:ind w:left="720"/>
      </w:pPr>
    </w:p>
    <w:p w14:paraId="4CC6016E" w14:textId="77777777" w:rsidR="00E40132" w:rsidRDefault="00E40132" w:rsidP="00E40132">
      <w:pPr>
        <w:ind w:left="720"/>
      </w:pPr>
    </w:p>
    <w:p w14:paraId="6331B9B1" w14:textId="77777777" w:rsidR="00E40132" w:rsidRDefault="00E40132" w:rsidP="00E40132">
      <w:pPr>
        <w:ind w:left="720"/>
      </w:pPr>
    </w:p>
    <w:p w14:paraId="05ADA840" w14:textId="77777777" w:rsidR="00E40132" w:rsidRDefault="00E40132">
      <w:pPr>
        <w:ind w:left="720"/>
        <w:pPrChange w:id="121" w:author="Anonymous" w:date="2017-12-07T19:13:00Z">
          <w:pPr/>
        </w:pPrChange>
      </w:pPr>
    </w:p>
    <w:p w14:paraId="721C56C5" w14:textId="77777777" w:rsidR="00622102" w:rsidRDefault="001C226C">
      <w:pPr>
        <w:pStyle w:val="Ttulo1"/>
        <w:ind w:left="720"/>
        <w:rPr>
          <w:rFonts w:ascii="Calibri" w:eastAsia="Calibri" w:hAnsi="Calibri" w:cs="Calibri"/>
          <w:b/>
          <w:bCs/>
          <w:color w:val="0B5394"/>
          <w:sz w:val="24"/>
          <w:szCs w:val="24"/>
        </w:rPr>
        <w:pPrChange w:id="122" w:author="Anonymous" w:date="2017-12-07T19:13:00Z">
          <w:pPr>
            <w:pStyle w:val="Ttulo1"/>
          </w:pPr>
        </w:pPrChange>
      </w:pPr>
      <w:bookmarkStart w:id="123" w:name="_zbh0zrmpv157" w:colFirst="0" w:colLast="0"/>
      <w:bookmarkEnd w:id="123"/>
      <w:r w:rsidRPr="678CB1AA">
        <w:rPr>
          <w:rFonts w:ascii="Calibri" w:eastAsia="Calibri" w:hAnsi="Calibri" w:cs="Calibri"/>
          <w:b/>
          <w:bCs/>
          <w:color w:val="0B5394"/>
          <w:sz w:val="24"/>
          <w:szCs w:val="24"/>
        </w:rPr>
        <w:lastRenderedPageBreak/>
        <w:t xml:space="preserve">2.- Proceso de gestión y toma de decisiones </w:t>
      </w:r>
    </w:p>
    <w:tbl>
      <w:tblPr>
        <w:tblW w:w="9330" w:type="dxa"/>
        <w:tblInd w:w="10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65"/>
        <w:gridCol w:w="3120"/>
      </w:tblGrid>
      <w:tr w:rsidR="00622102" w14:paraId="38EA1CA0" w14:textId="77777777" w:rsidTr="3FEEE6A5">
        <w:tc>
          <w:tcPr>
            <w:tcW w:w="3045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9B442" w14:textId="77777777" w:rsidR="00622102" w:rsidRDefault="678CB1AA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pPrChange w:id="124" w:author="Anonymous" w:date="2017-12-07T19:13:00Z">
                <w:pPr>
                  <w:widowControl w:val="0"/>
                  <w:spacing w:line="240" w:lineRule="auto"/>
                </w:pPr>
              </w:pPrChange>
            </w:pPr>
            <w:r w:rsidRPr="678CB1AA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Área de conocimiento</w:t>
            </w:r>
          </w:p>
        </w:tc>
        <w:tc>
          <w:tcPr>
            <w:tcW w:w="3165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52901" w14:textId="77777777" w:rsidR="00622102" w:rsidRDefault="678CB1AA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pPrChange w:id="125" w:author="Anonymous" w:date="2017-12-07T19:13:00Z">
                <w:pPr>
                  <w:widowControl w:val="0"/>
                  <w:spacing w:line="240" w:lineRule="auto"/>
                </w:pPr>
              </w:pPrChange>
            </w:pPr>
            <w:r w:rsidRPr="678CB1AA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Procesos</w:t>
            </w:r>
          </w:p>
        </w:tc>
        <w:tc>
          <w:tcPr>
            <w:tcW w:w="312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3142F" w14:textId="77777777" w:rsidR="00622102" w:rsidRDefault="678CB1AA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pPrChange w:id="126" w:author="Anonymous" w:date="2017-12-07T19:13:00Z">
                <w:pPr>
                  <w:widowControl w:val="0"/>
                  <w:spacing w:line="240" w:lineRule="auto"/>
                </w:pPr>
              </w:pPrChange>
            </w:pPr>
            <w:r w:rsidRPr="678CB1AA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Tomador de decisiones</w:t>
            </w:r>
          </w:p>
        </w:tc>
      </w:tr>
      <w:tr w:rsidR="00622102" w14:paraId="112BE33A" w14:textId="77777777" w:rsidTr="3FEEE6A5">
        <w:tc>
          <w:tcPr>
            <w:tcW w:w="3045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8FFE5" w14:textId="77777777" w:rsidR="00622102" w:rsidRDefault="678CB1AA">
            <w:pPr>
              <w:spacing w:line="240" w:lineRule="auto"/>
              <w:ind w:left="720"/>
              <w:rPr>
                <w:rFonts w:ascii="Calibri" w:eastAsia="Calibri" w:hAnsi="Calibri" w:cs="Calibri"/>
              </w:rPr>
              <w:pPrChange w:id="127" w:author="Anonymous" w:date="2017-12-07T19:13:00Z">
                <w:pPr>
                  <w:spacing w:line="240" w:lineRule="auto"/>
                </w:pPr>
              </w:pPrChange>
            </w:pPr>
            <w:r w:rsidRPr="678CB1AA">
              <w:rPr>
                <w:rFonts w:ascii="Calibri" w:eastAsia="Calibri" w:hAnsi="Calibri" w:cs="Calibri"/>
              </w:rPr>
              <w:t>Integración</w:t>
            </w:r>
          </w:p>
        </w:tc>
        <w:tc>
          <w:tcPr>
            <w:tcW w:w="3165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CE699" w14:textId="77777777" w:rsidR="00622102" w:rsidRPr="00BE159E" w:rsidRDefault="00E87A12" w:rsidP="00E87A12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BE159E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- </w:t>
            </w:r>
            <w:r w:rsidR="006A754D" w:rsidRPr="00BE159E">
              <w:rPr>
                <w:rFonts w:ascii="Calibri" w:eastAsia="Calibri" w:hAnsi="Calibri" w:cs="Calibri"/>
                <w:sz w:val="20"/>
                <w:szCs w:val="20"/>
                <w:lang w:val="es-ES"/>
              </w:rPr>
              <w:t>Analizar</w:t>
            </w:r>
            <w:r w:rsidRPr="00BE159E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y recopilar</w:t>
            </w:r>
            <w:r w:rsidR="006A754D" w:rsidRPr="00BE159E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los requisitos presentados por el cliente</w:t>
            </w:r>
            <w:r w:rsidRPr="00BE159E">
              <w:rPr>
                <w:rFonts w:ascii="Calibri" w:eastAsia="Calibri" w:hAnsi="Calibri" w:cs="Calibri"/>
                <w:sz w:val="20"/>
                <w:szCs w:val="20"/>
                <w:lang w:val="es-ES"/>
              </w:rPr>
              <w:t>.</w:t>
            </w:r>
          </w:p>
          <w:p w14:paraId="42B28DE6" w14:textId="3519398A" w:rsidR="00D15764" w:rsidRPr="00BE159E" w:rsidRDefault="00D15764" w:rsidP="00D15764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BE159E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- Analizar las restricciones presentadas </w:t>
            </w:r>
            <w:r w:rsidR="003824FC" w:rsidRPr="00BE159E">
              <w:rPr>
                <w:rFonts w:ascii="Calibri" w:eastAsia="Calibri" w:hAnsi="Calibri" w:cs="Calibri"/>
                <w:sz w:val="20"/>
                <w:szCs w:val="20"/>
                <w:lang w:val="es-ES"/>
              </w:rPr>
              <w:t>antes de iniciar el proyecto</w:t>
            </w:r>
            <w:r w:rsidR="00896900">
              <w:rPr>
                <w:rFonts w:ascii="Calibri" w:eastAsia="Calibri" w:hAnsi="Calibri" w:cs="Calibri"/>
                <w:sz w:val="20"/>
                <w:szCs w:val="20"/>
                <w:lang w:val="es-ES"/>
              </w:rPr>
              <w:t>.</w:t>
            </w:r>
          </w:p>
          <w:p w14:paraId="509F0F70" w14:textId="77777777" w:rsidR="009279F2" w:rsidRDefault="009279F2" w:rsidP="00D15764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BE159E">
              <w:rPr>
                <w:rFonts w:ascii="Calibri" w:eastAsia="Calibri" w:hAnsi="Calibri" w:cs="Calibri"/>
                <w:sz w:val="20"/>
                <w:szCs w:val="20"/>
                <w:lang w:val="es-ES"/>
              </w:rPr>
              <w:t>- Conocer detalladamente las actividades realiz</w:t>
            </w:r>
            <w:r w:rsidR="00C2246A" w:rsidRPr="00BE159E">
              <w:rPr>
                <w:rFonts w:ascii="Calibri" w:eastAsia="Calibri" w:hAnsi="Calibri" w:cs="Calibri"/>
                <w:sz w:val="20"/>
                <w:szCs w:val="20"/>
                <w:lang w:val="es-ES"/>
              </w:rPr>
              <w:t>adas por cada proceso asignado.</w:t>
            </w:r>
          </w:p>
          <w:p w14:paraId="152CE288" w14:textId="77777777" w:rsidR="00E665A9" w:rsidRDefault="00E665A9" w:rsidP="00D15764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- </w:t>
            </w:r>
            <w:r w:rsidR="004B3764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Recopilar los entregables solicitados y asociarlos entre sí. </w:t>
            </w:r>
          </w:p>
          <w:p w14:paraId="595D9888" w14:textId="5C9BD7B7" w:rsidR="00896900" w:rsidRPr="00BE159E" w:rsidRDefault="00896900" w:rsidP="00D15764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>- Monitorear y revisar el avance en el proyecto</w:t>
            </w:r>
            <w:r w:rsidR="004D0488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en donde se vaya cumpliendo con los objetivos</w:t>
            </w: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>.</w:t>
            </w:r>
          </w:p>
        </w:tc>
        <w:tc>
          <w:tcPr>
            <w:tcW w:w="312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176EA" w14:textId="6D61DB4B" w:rsidR="00622102" w:rsidRPr="004B3764" w:rsidRDefault="004B3764">
            <w:pPr>
              <w:spacing w:line="240" w:lineRule="auto"/>
              <w:ind w:left="720"/>
              <w:rPr>
                <w:i/>
                <w:iCs/>
                <w:color w:val="666666"/>
                <w:sz w:val="20"/>
                <w:szCs w:val="20"/>
                <w:lang w:val="es-ES"/>
              </w:rPr>
              <w:pPrChange w:id="128" w:author="Anonymous" w:date="2017-12-07T19:13:00Z">
                <w:pPr>
                  <w:spacing w:line="240" w:lineRule="auto"/>
                </w:pPr>
              </w:pPrChange>
            </w:pPr>
            <w:r>
              <w:rPr>
                <w:i/>
                <w:iCs/>
                <w:color w:val="666666"/>
                <w:sz w:val="20"/>
                <w:szCs w:val="20"/>
                <w:lang w:val="es-ES"/>
              </w:rPr>
              <w:t>Mauricio Moreno</w:t>
            </w:r>
          </w:p>
        </w:tc>
      </w:tr>
      <w:tr w:rsidR="00622102" w14:paraId="42F708F3" w14:textId="77777777" w:rsidTr="3FEEE6A5">
        <w:tc>
          <w:tcPr>
            <w:tcW w:w="3045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8D10E" w14:textId="77777777" w:rsidR="00622102" w:rsidRDefault="678CB1AA">
            <w:pPr>
              <w:spacing w:line="240" w:lineRule="auto"/>
              <w:ind w:left="720"/>
              <w:rPr>
                <w:rFonts w:ascii="Calibri" w:eastAsia="Calibri" w:hAnsi="Calibri" w:cs="Calibri"/>
              </w:rPr>
              <w:pPrChange w:id="129" w:author="Anonymous" w:date="2017-12-07T19:13:00Z">
                <w:pPr>
                  <w:spacing w:line="240" w:lineRule="auto"/>
                </w:pPr>
              </w:pPrChange>
            </w:pPr>
            <w:r w:rsidRPr="678CB1AA">
              <w:rPr>
                <w:rFonts w:ascii="Calibri" w:eastAsia="Calibri" w:hAnsi="Calibri" w:cs="Calibri"/>
              </w:rPr>
              <w:t>Alcance</w:t>
            </w:r>
          </w:p>
        </w:tc>
        <w:tc>
          <w:tcPr>
            <w:tcW w:w="3165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BAEFD" w14:textId="77777777" w:rsidR="00622102" w:rsidRDefault="00A47B03" w:rsidP="00A47B03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A47B03">
              <w:rPr>
                <w:rFonts w:ascii="Calibri" w:eastAsia="Calibri" w:hAnsi="Calibri" w:cs="Calibri"/>
                <w:sz w:val="20"/>
                <w:szCs w:val="20"/>
                <w:lang w:val="es-ES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</w:t>
            </w:r>
            <w:r w:rsidR="005F652F">
              <w:rPr>
                <w:rFonts w:ascii="Calibri" w:eastAsia="Calibri" w:hAnsi="Calibri" w:cs="Calibri"/>
                <w:sz w:val="20"/>
                <w:szCs w:val="20"/>
                <w:lang w:val="es-ES"/>
              </w:rPr>
              <w:t>Establecer una dirección clara del proyecto.</w:t>
            </w:r>
          </w:p>
          <w:p w14:paraId="11274DAB" w14:textId="77777777" w:rsidR="005F652F" w:rsidRDefault="005F652F" w:rsidP="005F652F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- Hacer objetivos claros, en donde todo el grupo de </w:t>
            </w:r>
            <w:r w:rsidR="00C75C49">
              <w:rPr>
                <w:rFonts w:ascii="Calibri" w:eastAsia="Calibri" w:hAnsi="Calibri" w:cs="Calibri"/>
                <w:sz w:val="20"/>
                <w:szCs w:val="20"/>
                <w:lang w:val="es-ES"/>
              </w:rPr>
              <w:t>trabajo los entienda.</w:t>
            </w:r>
          </w:p>
          <w:p w14:paraId="2F458ED7" w14:textId="77777777" w:rsidR="00C03FBD" w:rsidRDefault="00C03FBD" w:rsidP="005F652F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- Hacer una reunión para definir el alcance entre todos los </w:t>
            </w:r>
            <w:r w:rsidR="0093517F">
              <w:rPr>
                <w:rFonts w:ascii="Calibri" w:eastAsia="Calibri" w:hAnsi="Calibri" w:cs="Calibri"/>
                <w:sz w:val="20"/>
                <w:szCs w:val="20"/>
                <w:lang w:val="es-ES"/>
              </w:rPr>
              <w:t>integrantes del proyecto.</w:t>
            </w:r>
          </w:p>
          <w:p w14:paraId="49C1BF1C" w14:textId="77777777" w:rsidR="0093517F" w:rsidRDefault="0093517F" w:rsidP="005F652F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>- Definir los entregables del proyecto.</w:t>
            </w:r>
          </w:p>
          <w:p w14:paraId="5C38EDA3" w14:textId="5BD76B09" w:rsidR="00FF0566" w:rsidRPr="00A47B03" w:rsidRDefault="00FF0566" w:rsidP="005F652F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>- Clasificar según su importancia los entregables</w:t>
            </w:r>
            <w:r w:rsidR="00DF694C">
              <w:rPr>
                <w:rFonts w:ascii="Calibri" w:eastAsia="Calibri" w:hAnsi="Calibri" w:cs="Calibri"/>
                <w:sz w:val="20"/>
                <w:szCs w:val="20"/>
                <w:lang w:val="es-ES"/>
              </w:rPr>
              <w:t>.</w:t>
            </w:r>
          </w:p>
        </w:tc>
        <w:tc>
          <w:tcPr>
            <w:tcW w:w="312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1611B" w14:textId="04CD8A4B" w:rsidR="00622102" w:rsidRPr="00C75C49" w:rsidRDefault="00C75C49">
            <w:pPr>
              <w:spacing w:line="240" w:lineRule="auto"/>
              <w:ind w:left="720"/>
              <w:rPr>
                <w:i/>
                <w:color w:val="666666"/>
                <w:sz w:val="20"/>
                <w:szCs w:val="20"/>
                <w:lang w:val="es-ES"/>
              </w:rPr>
              <w:pPrChange w:id="130" w:author="Anonymous" w:date="2017-12-07T19:13:00Z">
                <w:pPr>
                  <w:spacing w:line="240" w:lineRule="auto"/>
                </w:pPr>
              </w:pPrChange>
            </w:pPr>
            <w:r>
              <w:rPr>
                <w:i/>
                <w:color w:val="666666"/>
                <w:sz w:val="20"/>
                <w:szCs w:val="20"/>
                <w:lang w:val="es-ES"/>
              </w:rPr>
              <w:t>Mauricio Moreno</w:t>
            </w:r>
          </w:p>
        </w:tc>
      </w:tr>
      <w:tr w:rsidR="00622102" w14:paraId="1147D2A9" w14:textId="77777777" w:rsidTr="3FEEE6A5">
        <w:tc>
          <w:tcPr>
            <w:tcW w:w="3045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1857" w14:textId="77777777" w:rsidR="00622102" w:rsidRDefault="678CB1AA">
            <w:pPr>
              <w:spacing w:line="240" w:lineRule="auto"/>
              <w:ind w:left="720"/>
              <w:rPr>
                <w:rFonts w:ascii="Calibri" w:eastAsia="Calibri" w:hAnsi="Calibri" w:cs="Calibri"/>
              </w:rPr>
              <w:pPrChange w:id="131" w:author="Anonymous" w:date="2017-12-07T19:13:00Z">
                <w:pPr>
                  <w:spacing w:line="240" w:lineRule="auto"/>
                </w:pPr>
              </w:pPrChange>
            </w:pPr>
            <w:r w:rsidRPr="678CB1AA">
              <w:rPr>
                <w:rFonts w:ascii="Calibri" w:eastAsia="Calibri" w:hAnsi="Calibri" w:cs="Calibri"/>
              </w:rPr>
              <w:t>Tiempo</w:t>
            </w:r>
          </w:p>
        </w:tc>
        <w:tc>
          <w:tcPr>
            <w:tcW w:w="3165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54FAD" w14:textId="77777777" w:rsidR="00622102" w:rsidRDefault="002962CE" w:rsidP="00A47B03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- Crear un cronograma </w:t>
            </w:r>
            <w:r w:rsidR="00827936">
              <w:rPr>
                <w:rFonts w:ascii="Calibri" w:eastAsia="Calibri" w:hAnsi="Calibri" w:cs="Calibri"/>
                <w:sz w:val="20"/>
                <w:szCs w:val="20"/>
                <w:lang w:val="es-ES"/>
              </w:rPr>
              <w:t>con los procedimientos</w:t>
            </w:r>
            <w:r w:rsidR="00D1070F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y documentación necesarias para la planificación y ejecución del proyecto.</w:t>
            </w:r>
          </w:p>
          <w:p w14:paraId="267F45D1" w14:textId="77777777" w:rsidR="00D1070F" w:rsidRDefault="00D1070F" w:rsidP="00D1070F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- </w:t>
            </w:r>
            <w:r w:rsidR="0030716E">
              <w:rPr>
                <w:rFonts w:ascii="Calibri" w:eastAsia="Calibri" w:hAnsi="Calibri" w:cs="Calibri"/>
                <w:sz w:val="20"/>
                <w:szCs w:val="20"/>
                <w:lang w:val="es-ES"/>
              </w:rPr>
              <w:t>E</w:t>
            </w:r>
            <w:r w:rsidR="00F80A78">
              <w:rPr>
                <w:rFonts w:ascii="Calibri" w:eastAsia="Calibri" w:hAnsi="Calibri" w:cs="Calibri"/>
                <w:sz w:val="20"/>
                <w:szCs w:val="20"/>
                <w:lang w:val="es-ES"/>
              </w:rPr>
              <w:t>l documento creado debe ser conciso para hacer la gestión del tiempo adecuadamente.</w:t>
            </w:r>
          </w:p>
          <w:p w14:paraId="399F2F79" w14:textId="77777777" w:rsidR="00D90AC5" w:rsidRDefault="00D90AC5" w:rsidP="00D1070F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>- Definir las actividades</w:t>
            </w:r>
            <w:r w:rsidR="00A5189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necesarias</w:t>
            </w:r>
            <w:r w:rsidR="008D492E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para cumplir los entregables</w:t>
            </w:r>
            <w:r w:rsidR="00A5189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en el desglose </w:t>
            </w:r>
            <w:r w:rsidR="008D492E">
              <w:rPr>
                <w:rFonts w:ascii="Calibri" w:eastAsia="Calibri" w:hAnsi="Calibri" w:cs="Calibri"/>
                <w:sz w:val="20"/>
                <w:szCs w:val="20"/>
                <w:lang w:val="es-ES"/>
              </w:rPr>
              <w:t>que se haya generado.</w:t>
            </w:r>
          </w:p>
          <w:p w14:paraId="3188134D" w14:textId="77777777" w:rsidR="00F044D8" w:rsidRDefault="00F044D8" w:rsidP="00D1070F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- Estimar los recursos necesarios para </w:t>
            </w:r>
            <w:r w:rsidR="00C454B7">
              <w:rPr>
                <w:rFonts w:ascii="Calibri" w:eastAsia="Calibri" w:hAnsi="Calibri" w:cs="Calibri"/>
                <w:sz w:val="20"/>
                <w:szCs w:val="20"/>
                <w:lang w:val="es-ES"/>
              </w:rPr>
              <w:t>cumplir cada una de estas actividades.</w:t>
            </w:r>
          </w:p>
          <w:p w14:paraId="35F56EB7" w14:textId="2A086B72" w:rsidR="00C454B7" w:rsidRPr="00A47B03" w:rsidRDefault="00C454B7" w:rsidP="00D1070F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- Estimar el tiempo que se tarda cada persona a realizar las actividades asignadas. </w:t>
            </w:r>
          </w:p>
        </w:tc>
        <w:tc>
          <w:tcPr>
            <w:tcW w:w="312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5234C" w14:textId="58F6AD48" w:rsidR="00622102" w:rsidRDefault="00F80A78">
            <w:pPr>
              <w:spacing w:line="240" w:lineRule="auto"/>
              <w:ind w:left="720"/>
              <w:rPr>
                <w:i/>
                <w:color w:val="666666"/>
                <w:sz w:val="20"/>
                <w:szCs w:val="20"/>
              </w:rPr>
              <w:pPrChange w:id="132" w:author="Anonymous" w:date="2017-12-07T19:13:00Z">
                <w:pPr>
                  <w:spacing w:line="240" w:lineRule="auto"/>
                </w:pPr>
              </w:pPrChange>
            </w:pPr>
            <w:r>
              <w:rPr>
                <w:i/>
                <w:color w:val="666666"/>
                <w:sz w:val="20"/>
                <w:szCs w:val="20"/>
                <w:lang w:val="es-ES"/>
              </w:rPr>
              <w:t>Mauricio Moreno</w:t>
            </w:r>
          </w:p>
        </w:tc>
      </w:tr>
      <w:tr w:rsidR="00622102" w14:paraId="11F1BA2C" w14:textId="77777777" w:rsidTr="3FEEE6A5">
        <w:tc>
          <w:tcPr>
            <w:tcW w:w="3045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4BC7" w14:textId="77777777" w:rsidR="00622102" w:rsidRDefault="678CB1AA">
            <w:pPr>
              <w:spacing w:line="240" w:lineRule="auto"/>
              <w:ind w:left="720"/>
              <w:rPr>
                <w:rFonts w:ascii="Calibri" w:eastAsia="Calibri" w:hAnsi="Calibri" w:cs="Calibri"/>
              </w:rPr>
              <w:pPrChange w:id="133" w:author="Anonymous" w:date="2017-12-07T19:13:00Z">
                <w:pPr>
                  <w:spacing w:line="240" w:lineRule="auto"/>
                </w:pPr>
              </w:pPrChange>
            </w:pPr>
            <w:r w:rsidRPr="678CB1AA">
              <w:rPr>
                <w:rFonts w:ascii="Calibri" w:eastAsia="Calibri" w:hAnsi="Calibri" w:cs="Calibri"/>
              </w:rPr>
              <w:lastRenderedPageBreak/>
              <w:t>Costo</w:t>
            </w:r>
          </w:p>
        </w:tc>
        <w:tc>
          <w:tcPr>
            <w:tcW w:w="3165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8B69" w14:textId="3A89589D" w:rsidR="00622102" w:rsidRDefault="3FEEE6A5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FEEE6A5">
              <w:rPr>
                <w:i/>
                <w:iCs/>
                <w:color w:val="666666"/>
                <w:sz w:val="20"/>
                <w:szCs w:val="20"/>
              </w:rPr>
              <w:t>-</w:t>
            </w: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Utilizar # de horas/ hombre trabajadas como unidad de medición del proyecto. </w:t>
            </w:r>
          </w:p>
          <w:p w14:paraId="45E0B86A" w14:textId="3C8DC31A" w:rsidR="00622102" w:rsidRDefault="3FEEE6A5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-Utilizar # de semanas de trabajo de personal como medida de tiempo en el desarrollo del proyecto.</w:t>
            </w:r>
          </w:p>
          <w:p w14:paraId="6B7DA4E4" w14:textId="101654EC" w:rsidR="00622102" w:rsidRDefault="3FEEE6A5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-Utilizar un rango acceptable de más o menos un 10% para hacer estimaciones realistas sobre el costo de las actividades, especialmente para eventuales contingencias.</w:t>
            </w:r>
          </w:p>
          <w:p w14:paraId="4B9322D4" w14:textId="10C314D5" w:rsidR="00622102" w:rsidRDefault="3FEEE6A5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-Utilizar cuentas de control para llevar la contabilidad de lo costes del proyecto, teniendo con cuenta su respectiva numeración.</w:t>
            </w:r>
          </w:p>
          <w:p w14:paraId="618CD57A" w14:textId="40F0F8A5" w:rsidR="00622102" w:rsidRDefault="00622102">
            <w:pPr>
              <w:spacing w:line="240" w:lineRule="auto"/>
              <w:ind w:left="720"/>
              <w:rPr>
                <w:i/>
                <w:iCs/>
                <w:color w:val="666666"/>
                <w:sz w:val="20"/>
                <w:szCs w:val="20"/>
              </w:rPr>
              <w:pPrChange w:id="134" w:author="Anonymous" w:date="2017-12-07T19:13:00Z">
                <w:pPr>
                  <w:spacing w:line="240" w:lineRule="auto"/>
                </w:pPr>
              </w:pPrChange>
            </w:pPr>
          </w:p>
        </w:tc>
        <w:tc>
          <w:tcPr>
            <w:tcW w:w="312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68E65" w14:textId="514EB4A8" w:rsidR="00622102" w:rsidRDefault="69B49708">
            <w:pPr>
              <w:spacing w:line="240" w:lineRule="auto"/>
              <w:ind w:left="720"/>
              <w:rPr>
                <w:i/>
                <w:iCs/>
                <w:color w:val="666666"/>
                <w:sz w:val="20"/>
                <w:szCs w:val="20"/>
              </w:rPr>
              <w:pPrChange w:id="135" w:author="Anonymous" w:date="2017-12-07T19:13:00Z">
                <w:pPr>
                  <w:spacing w:line="240" w:lineRule="auto"/>
                </w:pPr>
              </w:pPrChange>
            </w:pPr>
            <w:r w:rsidRPr="69B49708">
              <w:rPr>
                <w:i/>
                <w:iCs/>
                <w:color w:val="666666"/>
                <w:sz w:val="20"/>
                <w:szCs w:val="20"/>
              </w:rPr>
              <w:t>Ricardo Zambrano</w:t>
            </w:r>
          </w:p>
        </w:tc>
      </w:tr>
      <w:tr w:rsidR="00622102" w14:paraId="7FDEBD6D" w14:textId="77777777" w:rsidTr="3FEEE6A5">
        <w:tc>
          <w:tcPr>
            <w:tcW w:w="3045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FD8AB" w14:textId="77777777" w:rsidR="00622102" w:rsidRDefault="678CB1AA">
            <w:pPr>
              <w:spacing w:line="240" w:lineRule="auto"/>
              <w:ind w:left="720"/>
              <w:rPr>
                <w:rFonts w:ascii="Calibri" w:eastAsia="Calibri" w:hAnsi="Calibri" w:cs="Calibri"/>
              </w:rPr>
              <w:pPrChange w:id="136" w:author="Anonymous" w:date="2017-12-07T19:13:00Z">
                <w:pPr>
                  <w:spacing w:line="240" w:lineRule="auto"/>
                </w:pPr>
              </w:pPrChange>
            </w:pPr>
            <w:r w:rsidRPr="678CB1AA">
              <w:rPr>
                <w:rFonts w:ascii="Calibri" w:eastAsia="Calibri" w:hAnsi="Calibri" w:cs="Calibri"/>
              </w:rPr>
              <w:t>Calidad</w:t>
            </w:r>
          </w:p>
        </w:tc>
        <w:tc>
          <w:tcPr>
            <w:tcW w:w="3165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55A1" w14:textId="2F7FC5BE" w:rsidR="00622102" w:rsidRDefault="3FEEE6A5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FEEE6A5">
              <w:rPr>
                <w:rFonts w:ascii="Calibri" w:eastAsia="Calibri" w:hAnsi="Calibri" w:cs="Calibri"/>
                <w:i/>
                <w:iCs/>
                <w:color w:val="000000" w:themeColor="text1"/>
                <w:sz w:val="20"/>
                <w:szCs w:val="20"/>
              </w:rPr>
              <w:t>-</w:t>
            </w: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Realizar una estructura de desglose del trabajo para identificar el número de entregables en el desarrollo del proyecto.</w:t>
            </w:r>
          </w:p>
          <w:p w14:paraId="33875D3D" w14:textId="58D2AD0D" w:rsidR="00622102" w:rsidRDefault="3FEEE6A5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-Llevar a cabo un calendario de desempeño del cronograma del </w:t>
            </w:r>
            <w:r w:rsidR="0055661C"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proyecto (</w:t>
            </w: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Fecha de inicio y finalización).</w:t>
            </w:r>
          </w:p>
          <w:p w14:paraId="05705B36" w14:textId="4D3963A8" w:rsidR="00622102" w:rsidRDefault="3FEEE6A5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</w:t>
            </w:r>
            <w:r w:rsidR="0055661C"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Llevar</w:t>
            </w:r>
            <w:bookmarkStart w:id="137" w:name="_GoBack"/>
            <w:bookmarkEnd w:id="137"/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a </w:t>
            </w:r>
            <w:r w:rsidR="0055661C"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cabo intervalos</w:t>
            </w: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de tiempo para medir el desempeño en terminos de costo..</w:t>
            </w:r>
          </w:p>
          <w:p w14:paraId="7360E345" w14:textId="2E75BC7C" w:rsidR="00622102" w:rsidRDefault="3FEEE6A5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-Realizar un registro de interesados en la calidad del proyecto.</w:t>
            </w:r>
          </w:p>
          <w:p w14:paraId="4E6FD758" w14:textId="26122920" w:rsidR="00622102" w:rsidRDefault="3FEEE6A5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-Registro de riesgos sobre oportunidades y amenazas que pueden llegar a impactar el proyecto.</w:t>
            </w:r>
          </w:p>
          <w:p w14:paraId="20A7D1D1" w14:textId="313F4734" w:rsidR="00622102" w:rsidRDefault="3FEEE6A5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-Llevar a cabo documentacion de los requisitos con la finalidad de llevar a cabo el control de calidad.</w:t>
            </w:r>
          </w:p>
        </w:tc>
        <w:tc>
          <w:tcPr>
            <w:tcW w:w="312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91385" w14:textId="2D492C4B" w:rsidR="00622102" w:rsidRDefault="69B49708">
            <w:pPr>
              <w:spacing w:line="240" w:lineRule="auto"/>
              <w:ind w:left="720"/>
              <w:rPr>
                <w:i/>
                <w:iCs/>
                <w:color w:val="666666"/>
                <w:sz w:val="20"/>
                <w:szCs w:val="20"/>
              </w:rPr>
              <w:pPrChange w:id="138" w:author="Anonymous" w:date="2017-12-07T19:13:00Z">
                <w:pPr>
                  <w:spacing w:line="240" w:lineRule="auto"/>
                </w:pPr>
              </w:pPrChange>
            </w:pPr>
            <w:r w:rsidRPr="69B49708">
              <w:rPr>
                <w:i/>
                <w:iCs/>
                <w:color w:val="666666"/>
                <w:sz w:val="20"/>
                <w:szCs w:val="20"/>
              </w:rPr>
              <w:t>Ricardo Zambrano</w:t>
            </w:r>
          </w:p>
        </w:tc>
      </w:tr>
      <w:tr w:rsidR="00622102" w14:paraId="603155D3" w14:textId="77777777" w:rsidTr="3FEEE6A5">
        <w:tc>
          <w:tcPr>
            <w:tcW w:w="3045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5FA88" w14:textId="77777777" w:rsidR="00622102" w:rsidRDefault="678CB1AA">
            <w:pPr>
              <w:spacing w:line="240" w:lineRule="auto"/>
              <w:ind w:left="720"/>
              <w:rPr>
                <w:rFonts w:ascii="Calibri" w:eastAsia="Calibri" w:hAnsi="Calibri" w:cs="Calibri"/>
              </w:rPr>
              <w:pPrChange w:id="139" w:author="Anonymous" w:date="2017-12-07T19:13:00Z">
                <w:pPr>
                  <w:spacing w:line="240" w:lineRule="auto"/>
                </w:pPr>
              </w:pPrChange>
            </w:pPr>
            <w:r w:rsidRPr="678CB1AA">
              <w:rPr>
                <w:rFonts w:ascii="Calibri" w:eastAsia="Calibri" w:hAnsi="Calibri" w:cs="Calibri"/>
              </w:rPr>
              <w:t>Recursos Humanos</w:t>
            </w:r>
          </w:p>
        </w:tc>
        <w:tc>
          <w:tcPr>
            <w:tcW w:w="3165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CB556" w14:textId="20D55F23" w:rsidR="00622102" w:rsidRDefault="3FEEE6A5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-Determinar las necesidades de recursos humanos para el proyecto.</w:t>
            </w:r>
          </w:p>
          <w:p w14:paraId="1DFBF5B4" w14:textId="4CB9891A" w:rsidR="00622102" w:rsidRDefault="3FEEE6A5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-Determinar las competencias necesarias se al desarrollo del proyecto.</w:t>
            </w:r>
          </w:p>
          <w:p w14:paraId="2938F7AB" w14:textId="6034CA47" w:rsidR="00622102" w:rsidRDefault="00622102">
            <w:pPr>
              <w:spacing w:line="240" w:lineRule="auto"/>
              <w:ind w:left="720"/>
              <w:rPr>
                <w:i/>
                <w:iCs/>
                <w:color w:val="666666"/>
                <w:sz w:val="20"/>
                <w:szCs w:val="20"/>
              </w:rPr>
              <w:pPrChange w:id="140" w:author="Anonymous" w:date="2017-12-07T19:13:00Z">
                <w:pPr>
                  <w:spacing w:line="240" w:lineRule="auto"/>
                </w:pPr>
              </w:pPrChange>
            </w:pPr>
          </w:p>
        </w:tc>
        <w:tc>
          <w:tcPr>
            <w:tcW w:w="312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20CF" w14:textId="3B5EE733" w:rsidR="00622102" w:rsidRDefault="69B49708">
            <w:pPr>
              <w:spacing w:line="240" w:lineRule="auto"/>
              <w:ind w:left="720"/>
              <w:rPr>
                <w:i/>
                <w:iCs/>
                <w:color w:val="666666"/>
                <w:sz w:val="20"/>
                <w:szCs w:val="20"/>
              </w:rPr>
              <w:pPrChange w:id="141" w:author="Anonymous" w:date="2017-12-07T19:13:00Z">
                <w:pPr>
                  <w:spacing w:line="240" w:lineRule="auto"/>
                </w:pPr>
              </w:pPrChange>
            </w:pPr>
            <w:r w:rsidRPr="69B49708">
              <w:rPr>
                <w:i/>
                <w:iCs/>
                <w:color w:val="666666"/>
                <w:sz w:val="20"/>
                <w:szCs w:val="20"/>
              </w:rPr>
              <w:t>Ricardo Zambrano</w:t>
            </w:r>
          </w:p>
        </w:tc>
      </w:tr>
      <w:tr w:rsidR="00622102" w14:paraId="2B8B5711" w14:textId="77777777" w:rsidTr="3FEEE6A5">
        <w:tc>
          <w:tcPr>
            <w:tcW w:w="3045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7B6F" w14:textId="77777777" w:rsidR="00622102" w:rsidRDefault="678CB1AA">
            <w:pPr>
              <w:spacing w:line="240" w:lineRule="auto"/>
              <w:ind w:left="720"/>
              <w:rPr>
                <w:rFonts w:ascii="Calibri" w:eastAsia="Calibri" w:hAnsi="Calibri" w:cs="Calibri"/>
              </w:rPr>
              <w:pPrChange w:id="142" w:author="Anonymous" w:date="2017-12-07T19:13:00Z">
                <w:pPr>
                  <w:spacing w:line="240" w:lineRule="auto"/>
                </w:pPr>
              </w:pPrChange>
            </w:pPr>
            <w:r w:rsidRPr="678CB1AA">
              <w:rPr>
                <w:rFonts w:ascii="Calibri" w:eastAsia="Calibri" w:hAnsi="Calibri" w:cs="Calibri"/>
              </w:rPr>
              <w:t>Comunicaciones</w:t>
            </w:r>
          </w:p>
        </w:tc>
        <w:tc>
          <w:tcPr>
            <w:tcW w:w="3165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10414" w14:textId="40925612" w:rsidR="00622102" w:rsidRDefault="3FEEE6A5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-Determinar los canales de comunicación internos.</w:t>
            </w:r>
          </w:p>
          <w:p w14:paraId="76AA2DDC" w14:textId="0EA6581B" w:rsidR="00622102" w:rsidRDefault="3FEEE6A5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-Pactar con el cliente el dónde y el cuándo de las reuniones, y haciendo </w:t>
            </w: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lastRenderedPageBreak/>
              <w:t>de conocimiento general dicha información.</w:t>
            </w:r>
          </w:p>
        </w:tc>
        <w:tc>
          <w:tcPr>
            <w:tcW w:w="312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AFE5E" w14:textId="6E404595" w:rsidR="00622102" w:rsidRDefault="3FEEE6A5">
            <w:pPr>
              <w:spacing w:line="240" w:lineRule="auto"/>
              <w:ind w:left="720"/>
              <w:rPr>
                <w:i/>
                <w:iCs/>
                <w:color w:val="666666"/>
                <w:sz w:val="20"/>
                <w:szCs w:val="20"/>
              </w:rPr>
              <w:pPrChange w:id="143" w:author="Anonymous" w:date="2017-12-07T19:13:00Z">
                <w:pPr>
                  <w:spacing w:line="240" w:lineRule="auto"/>
                </w:pPr>
              </w:pPrChange>
            </w:pPr>
            <w:r w:rsidRPr="3FEEE6A5">
              <w:rPr>
                <w:i/>
                <w:iCs/>
                <w:color w:val="666666"/>
                <w:sz w:val="20"/>
                <w:szCs w:val="20"/>
                <w:lang w:val="es-ES"/>
              </w:rPr>
              <w:lastRenderedPageBreak/>
              <w:t>Sebastián Rodríguez</w:t>
            </w:r>
          </w:p>
          <w:p w14:paraId="79AE3745" w14:textId="6863E727" w:rsidR="00622102" w:rsidRDefault="00622102">
            <w:pPr>
              <w:spacing w:line="240" w:lineRule="auto"/>
              <w:ind w:left="720"/>
              <w:rPr>
                <w:i/>
                <w:iCs/>
                <w:color w:val="666666"/>
                <w:sz w:val="20"/>
                <w:szCs w:val="20"/>
              </w:rPr>
              <w:pPrChange w:id="144" w:author="Anonymous" w:date="2017-12-07T19:13:00Z">
                <w:pPr>
                  <w:spacing w:line="240" w:lineRule="auto"/>
                </w:pPr>
              </w:pPrChange>
            </w:pPr>
          </w:p>
        </w:tc>
      </w:tr>
      <w:tr w:rsidR="00622102" w14:paraId="49CE63D9" w14:textId="77777777" w:rsidTr="3FEEE6A5">
        <w:tc>
          <w:tcPr>
            <w:tcW w:w="3045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7EA8A" w14:textId="77777777" w:rsidR="00622102" w:rsidRDefault="678CB1AA">
            <w:pPr>
              <w:spacing w:line="240" w:lineRule="auto"/>
              <w:ind w:left="720"/>
              <w:rPr>
                <w:rFonts w:ascii="Calibri" w:eastAsia="Calibri" w:hAnsi="Calibri" w:cs="Calibri"/>
              </w:rPr>
              <w:pPrChange w:id="145" w:author="Anonymous" w:date="2017-12-07T19:13:00Z">
                <w:pPr>
                  <w:spacing w:line="240" w:lineRule="auto"/>
                </w:pPr>
              </w:pPrChange>
            </w:pPr>
            <w:r w:rsidRPr="678CB1AA">
              <w:rPr>
                <w:rFonts w:ascii="Calibri" w:eastAsia="Calibri" w:hAnsi="Calibri" w:cs="Calibri"/>
              </w:rPr>
              <w:t>Riesgos</w:t>
            </w:r>
          </w:p>
        </w:tc>
        <w:tc>
          <w:tcPr>
            <w:tcW w:w="3165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D6EED" w14:textId="3E93169C" w:rsidR="00622102" w:rsidRDefault="3FEEE6A5">
            <w:pPr>
              <w:spacing w:line="240" w:lineRule="auto"/>
              <w:rPr>
                <w:i/>
                <w:iCs/>
                <w:color w:val="666666"/>
                <w:sz w:val="20"/>
                <w:szCs w:val="20"/>
              </w:rPr>
            </w:pPr>
            <w:r w:rsidRPr="3FEEE6A5">
              <w:rPr>
                <w:i/>
                <w:iCs/>
                <w:color w:val="666666"/>
                <w:sz w:val="20"/>
                <w:szCs w:val="20"/>
              </w:rPr>
              <w:t>-</w:t>
            </w: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Determinar si es recomendable comprometernos a entregar más de lo planteado en el principio del proyecto o en reuniones de control de cambios que están siendo discutidas.</w:t>
            </w:r>
          </w:p>
        </w:tc>
        <w:tc>
          <w:tcPr>
            <w:tcW w:w="312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82E5" w14:textId="6E404595" w:rsidR="00622102" w:rsidRDefault="3FEEE6A5">
            <w:pPr>
              <w:spacing w:line="240" w:lineRule="auto"/>
              <w:ind w:left="720"/>
              <w:rPr>
                <w:i/>
                <w:iCs/>
                <w:color w:val="666666"/>
                <w:sz w:val="20"/>
                <w:szCs w:val="20"/>
              </w:rPr>
              <w:pPrChange w:id="146" w:author="Anonymous" w:date="2017-12-07T19:13:00Z">
                <w:pPr>
                  <w:spacing w:line="240" w:lineRule="auto"/>
                </w:pPr>
              </w:pPrChange>
            </w:pPr>
            <w:r w:rsidRPr="3FEEE6A5">
              <w:rPr>
                <w:i/>
                <w:iCs/>
                <w:color w:val="666666"/>
                <w:sz w:val="20"/>
                <w:szCs w:val="20"/>
                <w:lang w:val="es-ES"/>
              </w:rPr>
              <w:t>Sebastián Rodríguez</w:t>
            </w:r>
          </w:p>
          <w:p w14:paraId="546535D1" w14:textId="70A12068" w:rsidR="00622102" w:rsidRDefault="00622102">
            <w:pPr>
              <w:spacing w:line="240" w:lineRule="auto"/>
              <w:ind w:left="720"/>
              <w:rPr>
                <w:i/>
                <w:iCs/>
                <w:color w:val="666666"/>
                <w:sz w:val="20"/>
                <w:szCs w:val="20"/>
              </w:rPr>
              <w:pPrChange w:id="147" w:author="Anonymous" w:date="2017-12-07T19:13:00Z">
                <w:pPr>
                  <w:spacing w:line="240" w:lineRule="auto"/>
                </w:pPr>
              </w:pPrChange>
            </w:pPr>
          </w:p>
        </w:tc>
      </w:tr>
      <w:tr w:rsidR="00622102" w14:paraId="3559D9CE" w14:textId="77777777" w:rsidTr="3FEEE6A5">
        <w:tc>
          <w:tcPr>
            <w:tcW w:w="3045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5C45" w14:textId="77777777" w:rsidR="00622102" w:rsidRDefault="678CB1AA">
            <w:pPr>
              <w:spacing w:line="240" w:lineRule="auto"/>
              <w:ind w:left="720"/>
              <w:rPr>
                <w:rFonts w:ascii="Calibri" w:eastAsia="Calibri" w:hAnsi="Calibri" w:cs="Calibri"/>
              </w:rPr>
              <w:pPrChange w:id="148" w:author="Anonymous" w:date="2017-12-07T19:13:00Z">
                <w:pPr>
                  <w:spacing w:line="240" w:lineRule="auto"/>
                </w:pPr>
              </w:pPrChange>
            </w:pPr>
            <w:r w:rsidRPr="678CB1AA">
              <w:rPr>
                <w:rFonts w:ascii="Calibri" w:eastAsia="Calibri" w:hAnsi="Calibri" w:cs="Calibri"/>
              </w:rPr>
              <w:t>Adquisiciones</w:t>
            </w:r>
          </w:p>
        </w:tc>
        <w:tc>
          <w:tcPr>
            <w:tcW w:w="3165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6DC6" w14:textId="79FEF885" w:rsidR="00622102" w:rsidRDefault="3FEEE6A5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-Verificar apoyado en el grupo de trabajo si las herramientas de trabajo tienes un impacto positivo en el proyecto y no generaran más inconvenientes al mismo.</w:t>
            </w:r>
          </w:p>
        </w:tc>
        <w:tc>
          <w:tcPr>
            <w:tcW w:w="312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EDD1D" w14:textId="6E404595" w:rsidR="00622102" w:rsidRDefault="3FEEE6A5">
            <w:pPr>
              <w:spacing w:line="240" w:lineRule="auto"/>
              <w:ind w:left="720"/>
              <w:rPr>
                <w:i/>
                <w:iCs/>
                <w:color w:val="666666"/>
                <w:sz w:val="20"/>
                <w:szCs w:val="20"/>
              </w:rPr>
              <w:pPrChange w:id="149" w:author="Anonymous" w:date="2017-12-07T19:13:00Z">
                <w:pPr>
                  <w:spacing w:line="240" w:lineRule="auto"/>
                </w:pPr>
              </w:pPrChange>
            </w:pPr>
            <w:r w:rsidRPr="3FEEE6A5">
              <w:rPr>
                <w:i/>
                <w:iCs/>
                <w:color w:val="666666"/>
                <w:sz w:val="20"/>
                <w:szCs w:val="20"/>
                <w:lang w:val="es-ES"/>
              </w:rPr>
              <w:t>Sebastián Rodríguez</w:t>
            </w:r>
          </w:p>
          <w:p w14:paraId="5941334C" w14:textId="4B0E332F" w:rsidR="00622102" w:rsidRDefault="00622102">
            <w:pPr>
              <w:spacing w:line="240" w:lineRule="auto"/>
              <w:ind w:left="720"/>
              <w:rPr>
                <w:i/>
                <w:iCs/>
                <w:color w:val="666666"/>
                <w:sz w:val="20"/>
                <w:szCs w:val="20"/>
              </w:rPr>
              <w:pPrChange w:id="150" w:author="Anonymous" w:date="2017-12-07T19:13:00Z">
                <w:pPr>
                  <w:spacing w:line="240" w:lineRule="auto"/>
                </w:pPr>
              </w:pPrChange>
            </w:pPr>
          </w:p>
        </w:tc>
      </w:tr>
      <w:tr w:rsidR="33AD77F6" w14:paraId="11D98BE5" w14:textId="77777777" w:rsidTr="3FEEE6A5">
        <w:tc>
          <w:tcPr>
            <w:tcW w:w="3045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B2A2" w14:textId="22F3EBC8" w:rsidR="33AD77F6" w:rsidRDefault="33AD77F6" w:rsidP="33AD77F6">
            <w:pPr>
              <w:spacing w:after="160" w:line="240" w:lineRule="auto"/>
              <w:ind w:left="720"/>
            </w:pPr>
            <w:r w:rsidRPr="33AD77F6">
              <w:rPr>
                <w:rFonts w:ascii="Calibri" w:eastAsia="Calibri" w:hAnsi="Calibri" w:cs="Calibri"/>
              </w:rPr>
              <w:t>Interesados</w:t>
            </w:r>
          </w:p>
        </w:tc>
        <w:tc>
          <w:tcPr>
            <w:tcW w:w="3165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5CF4" w14:textId="696631E0" w:rsidR="33AD77F6" w:rsidRDefault="33AD77F6" w:rsidP="33AD77F6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33AD77F6">
              <w:rPr>
                <w:rFonts w:ascii="Calibri" w:eastAsia="Calibri" w:hAnsi="Calibri" w:cs="Calibri"/>
                <w:sz w:val="20"/>
                <w:szCs w:val="20"/>
                <w:lang w:val="es-ES"/>
              </w:rPr>
              <w:t>- Identificar a los interesados en el proyecto.</w:t>
            </w:r>
          </w:p>
          <w:p w14:paraId="439BF779" w14:textId="1EF7B37F" w:rsidR="33AD77F6" w:rsidRDefault="33AD77F6" w:rsidP="33AD77F6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33AD77F6">
              <w:rPr>
                <w:rFonts w:ascii="Calibri" w:eastAsia="Calibri" w:hAnsi="Calibri" w:cs="Calibri"/>
                <w:sz w:val="20"/>
                <w:szCs w:val="20"/>
                <w:lang w:val="es-ES"/>
              </w:rPr>
              <w:t>- Planificar la gestión de los interesados.</w:t>
            </w:r>
          </w:p>
          <w:p w14:paraId="22FC4B58" w14:textId="26DD0064" w:rsidR="33AD77F6" w:rsidRDefault="33AD77F6" w:rsidP="33AD77F6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33AD77F6">
              <w:rPr>
                <w:rFonts w:ascii="Calibri" w:eastAsia="Calibri" w:hAnsi="Calibri" w:cs="Calibri"/>
                <w:sz w:val="20"/>
                <w:szCs w:val="20"/>
                <w:lang w:val="es-ES"/>
              </w:rPr>
              <w:t>- Gestionar la participación de los interesados.</w:t>
            </w:r>
          </w:p>
          <w:p w14:paraId="2D9A0F9C" w14:textId="54DAE99B" w:rsidR="33AD77F6" w:rsidRDefault="33AD77F6" w:rsidP="33AD77F6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33AD77F6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- Controlar el compromiso de los interesados. </w:t>
            </w:r>
          </w:p>
        </w:tc>
        <w:tc>
          <w:tcPr>
            <w:tcW w:w="312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58F7E" w14:textId="6E404595" w:rsidR="33AD77F6" w:rsidRDefault="33AD77F6" w:rsidP="33AD77F6">
            <w:pPr>
              <w:spacing w:line="240" w:lineRule="auto"/>
              <w:ind w:left="720"/>
              <w:rPr>
                <w:i/>
                <w:iCs/>
                <w:color w:val="666666"/>
                <w:sz w:val="20"/>
                <w:szCs w:val="20"/>
              </w:rPr>
            </w:pPr>
            <w:r w:rsidRPr="33AD77F6">
              <w:rPr>
                <w:i/>
                <w:iCs/>
                <w:color w:val="666666"/>
                <w:sz w:val="20"/>
                <w:szCs w:val="20"/>
                <w:lang w:val="es-ES"/>
              </w:rPr>
              <w:t>Sebastián Rodríguez</w:t>
            </w:r>
          </w:p>
        </w:tc>
      </w:tr>
    </w:tbl>
    <w:p w14:paraId="00BDC3CF" w14:textId="77777777" w:rsidR="00622102" w:rsidRDefault="00622102">
      <w:pPr>
        <w:ind w:left="720"/>
        <w:rPr>
          <w:i/>
          <w:color w:val="666666"/>
          <w:sz w:val="20"/>
          <w:szCs w:val="20"/>
        </w:rPr>
        <w:pPrChange w:id="151" w:author="Anonymous" w:date="2017-12-07T19:13:00Z">
          <w:pPr/>
        </w:pPrChange>
      </w:pPr>
    </w:p>
    <w:p w14:paraId="0B0D9380" w14:textId="77777777" w:rsidR="00622102" w:rsidRDefault="678CB1AA">
      <w:pPr>
        <w:pStyle w:val="Ttulo1"/>
        <w:ind w:left="720"/>
        <w:rPr>
          <w:rFonts w:ascii="Calibri" w:eastAsia="Calibri" w:hAnsi="Calibri" w:cs="Calibri"/>
          <w:b/>
          <w:bCs/>
          <w:color w:val="0B5394"/>
          <w:sz w:val="24"/>
          <w:szCs w:val="24"/>
        </w:rPr>
        <w:pPrChange w:id="152" w:author="Anonymous" w:date="2017-12-07T19:13:00Z">
          <w:pPr>
            <w:pStyle w:val="Ttulo1"/>
          </w:pPr>
        </w:pPrChange>
      </w:pPr>
      <w:bookmarkStart w:id="153" w:name="_wu0qv85ba5hn" w:colFirst="0" w:colLast="0"/>
      <w:bookmarkEnd w:id="153"/>
      <w:r w:rsidRPr="678CB1AA">
        <w:rPr>
          <w:rFonts w:ascii="Calibri" w:eastAsia="Calibri" w:hAnsi="Calibri" w:cs="Calibri"/>
          <w:b/>
          <w:bCs/>
          <w:color w:val="0B5394"/>
          <w:sz w:val="24"/>
          <w:szCs w:val="24"/>
        </w:rPr>
        <w:t>3.- Herramientas y Técnicas</w:t>
      </w:r>
    </w:p>
    <w:tbl>
      <w:tblPr>
        <w:tblW w:w="9360" w:type="dxa"/>
        <w:tblInd w:w="10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920"/>
      </w:tblGrid>
      <w:tr w:rsidR="00622102" w14:paraId="57346878" w14:textId="77777777" w:rsidTr="3FEEE6A5">
        <w:tc>
          <w:tcPr>
            <w:tcW w:w="444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04AED" w14:textId="77777777" w:rsidR="00622102" w:rsidRDefault="678CB1AA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pPrChange w:id="154" w:author="Anonymous" w:date="2017-12-07T19:13:00Z">
                <w:pPr>
                  <w:widowControl w:val="0"/>
                  <w:spacing w:line="240" w:lineRule="auto"/>
                </w:pPr>
              </w:pPrChange>
            </w:pPr>
            <w:r w:rsidRPr="678CB1AA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Área de conocimiento</w:t>
            </w:r>
          </w:p>
        </w:tc>
        <w:tc>
          <w:tcPr>
            <w:tcW w:w="492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38A2" w14:textId="77777777" w:rsidR="00622102" w:rsidRDefault="678CB1AA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pPrChange w:id="155" w:author="Anonymous" w:date="2017-12-07T19:13:00Z">
                <w:pPr>
                  <w:widowControl w:val="0"/>
                  <w:spacing w:line="240" w:lineRule="auto"/>
                </w:pPr>
              </w:pPrChange>
            </w:pPr>
            <w:r w:rsidRPr="678CB1AA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Herramientas y Técnicas</w:t>
            </w:r>
          </w:p>
        </w:tc>
      </w:tr>
      <w:tr w:rsidR="00622102" w14:paraId="44559B39" w14:textId="77777777" w:rsidTr="3FEEE6A5">
        <w:tc>
          <w:tcPr>
            <w:tcW w:w="444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9BFA" w14:textId="77777777" w:rsidR="00622102" w:rsidRDefault="001C226C">
            <w:pPr>
              <w:spacing w:line="240" w:lineRule="auto"/>
              <w:ind w:left="720"/>
              <w:rPr>
                <w:rFonts w:ascii="Calibri" w:eastAsia="Calibri" w:hAnsi="Calibri" w:cs="Calibri"/>
              </w:rPr>
              <w:pPrChange w:id="156" w:author="Anonymous" w:date="2017-12-07T19:13:00Z">
                <w:pPr>
                  <w:spacing w:line="240" w:lineRule="auto"/>
                </w:pPr>
              </w:pPrChange>
            </w:pPr>
            <w:r>
              <w:rPr>
                <w:rFonts w:ascii="Calibri" w:eastAsia="Calibri" w:hAnsi="Calibri" w:cs="Calibri"/>
              </w:rPr>
              <w:t>Integración</w:t>
            </w:r>
          </w:p>
        </w:tc>
        <w:tc>
          <w:tcPr>
            <w:tcW w:w="492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6BE74" w14:textId="6DA2BF6C" w:rsidR="00622102" w:rsidRDefault="004D0488" w:rsidP="004D0488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D37BAA">
              <w:rPr>
                <w:rFonts w:ascii="Calibri" w:eastAsia="Calibri" w:hAnsi="Calibri" w:cs="Calibri"/>
                <w:i/>
                <w:iCs/>
                <w:color w:val="666666"/>
                <w:sz w:val="20"/>
                <w:szCs w:val="20"/>
                <w:lang w:val="es-ES"/>
              </w:rPr>
              <w:t xml:space="preserve">- </w:t>
            </w:r>
            <w:r w:rsidRPr="00D37BAA">
              <w:rPr>
                <w:rFonts w:ascii="Calibri" w:eastAsia="Calibri" w:hAnsi="Calibri" w:cs="Calibri"/>
                <w:sz w:val="20"/>
                <w:szCs w:val="20"/>
                <w:lang w:val="es-ES"/>
              </w:rPr>
              <w:t>Reuniones</w:t>
            </w:r>
            <w:r w:rsidR="00D37BAA">
              <w:rPr>
                <w:rFonts w:ascii="Calibri" w:eastAsia="Calibri" w:hAnsi="Calibri" w:cs="Calibri"/>
                <w:sz w:val="20"/>
                <w:szCs w:val="20"/>
                <w:lang w:val="es-ES"/>
              </w:rPr>
              <w:t>.</w:t>
            </w:r>
          </w:p>
          <w:p w14:paraId="607BC777" w14:textId="77777777" w:rsidR="00D37BAA" w:rsidRDefault="00D37BAA" w:rsidP="00D37BAA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>- Revisión periódica del repositorio creado.</w:t>
            </w:r>
          </w:p>
          <w:p w14:paraId="1AAE2D81" w14:textId="77777777" w:rsidR="00D37BAA" w:rsidRDefault="00D37BAA" w:rsidP="00D37BAA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- </w:t>
            </w:r>
            <w:r w:rsidR="005D76A9">
              <w:rPr>
                <w:rFonts w:ascii="Calibri" w:eastAsia="Calibri" w:hAnsi="Calibri" w:cs="Calibri"/>
                <w:sz w:val="20"/>
                <w:szCs w:val="20"/>
                <w:lang w:val="es-ES"/>
              </w:rPr>
              <w:t>Seguimiento a tareas adquiridas en las actas de reunión.</w:t>
            </w:r>
          </w:p>
          <w:p w14:paraId="49A46F7B" w14:textId="54738C3E" w:rsidR="005D76A9" w:rsidRPr="00D37BAA" w:rsidRDefault="005D76A9" w:rsidP="00D37BAA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- Indicadores </w:t>
            </w:r>
            <w:r w:rsidR="00EB4011">
              <w:rPr>
                <w:rFonts w:ascii="Calibri" w:eastAsia="Calibri" w:hAnsi="Calibri" w:cs="Calibri"/>
                <w:sz w:val="20"/>
                <w:szCs w:val="20"/>
                <w:lang w:val="es-ES"/>
              </w:rPr>
              <w:t>a las actividades por persona.</w:t>
            </w:r>
          </w:p>
        </w:tc>
      </w:tr>
      <w:tr w:rsidR="00622102" w14:paraId="779AB467" w14:textId="77777777" w:rsidTr="3FEEE6A5">
        <w:tc>
          <w:tcPr>
            <w:tcW w:w="444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0B5DF" w14:textId="77777777" w:rsidR="00622102" w:rsidRDefault="678CB1AA">
            <w:pPr>
              <w:spacing w:line="240" w:lineRule="auto"/>
              <w:ind w:left="720"/>
              <w:rPr>
                <w:rFonts w:ascii="Calibri" w:eastAsia="Calibri" w:hAnsi="Calibri" w:cs="Calibri"/>
              </w:rPr>
              <w:pPrChange w:id="157" w:author="Anonymous" w:date="2017-12-07T19:13:00Z">
                <w:pPr>
                  <w:spacing w:line="240" w:lineRule="auto"/>
                </w:pPr>
              </w:pPrChange>
            </w:pPr>
            <w:r w:rsidRPr="678CB1AA">
              <w:rPr>
                <w:rFonts w:ascii="Calibri" w:eastAsia="Calibri" w:hAnsi="Calibri" w:cs="Calibri"/>
              </w:rPr>
              <w:t>Alcance</w:t>
            </w:r>
          </w:p>
        </w:tc>
        <w:tc>
          <w:tcPr>
            <w:tcW w:w="492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D2351" w14:textId="77777777" w:rsidR="00B331A6" w:rsidRDefault="00B331A6" w:rsidP="00B331A6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D37BAA">
              <w:rPr>
                <w:rFonts w:ascii="Calibri" w:eastAsia="Calibri" w:hAnsi="Calibri" w:cs="Calibri"/>
                <w:i/>
                <w:iCs/>
                <w:color w:val="666666"/>
                <w:sz w:val="20"/>
                <w:szCs w:val="20"/>
                <w:lang w:val="es-ES"/>
              </w:rPr>
              <w:t xml:space="preserve">- </w:t>
            </w:r>
            <w:r w:rsidRPr="00D37BAA">
              <w:rPr>
                <w:rFonts w:ascii="Calibri" w:eastAsia="Calibri" w:hAnsi="Calibri" w:cs="Calibri"/>
                <w:sz w:val="20"/>
                <w:szCs w:val="20"/>
                <w:lang w:val="es-ES"/>
              </w:rPr>
              <w:t>Reuniones</w:t>
            </w: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>.</w:t>
            </w:r>
          </w:p>
          <w:p w14:paraId="02C0CF18" w14:textId="2DF55E4D" w:rsidR="00B331A6" w:rsidRDefault="00B331A6" w:rsidP="00B331A6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>- Generar una lista con todos los entregables necesarios.</w:t>
            </w:r>
          </w:p>
          <w:p w14:paraId="39D57814" w14:textId="3996621E" w:rsidR="00B331A6" w:rsidRDefault="00B331A6" w:rsidP="00B331A6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- </w:t>
            </w:r>
            <w:r w:rsidR="00FA218A">
              <w:rPr>
                <w:rFonts w:ascii="Calibri" w:eastAsia="Calibri" w:hAnsi="Calibri" w:cs="Calibri"/>
                <w:sz w:val="20"/>
                <w:szCs w:val="20"/>
                <w:lang w:val="es-ES"/>
              </w:rPr>
              <w:t>Revisar objetivos de otros grandes proyectos, esto como solo como guía.</w:t>
            </w:r>
          </w:p>
          <w:p w14:paraId="1EBDEF86" w14:textId="6E66B7E4" w:rsidR="00622102" w:rsidRPr="00D37BAA" w:rsidRDefault="00622102">
            <w:pPr>
              <w:spacing w:line="240" w:lineRule="auto"/>
              <w:rPr>
                <w:i/>
                <w:color w:val="666666"/>
                <w:sz w:val="20"/>
                <w:szCs w:val="20"/>
              </w:rPr>
            </w:pPr>
          </w:p>
        </w:tc>
      </w:tr>
      <w:tr w:rsidR="00622102" w14:paraId="0ED9F796" w14:textId="77777777" w:rsidTr="3FEEE6A5">
        <w:tc>
          <w:tcPr>
            <w:tcW w:w="444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D3A0" w14:textId="77777777" w:rsidR="00622102" w:rsidRDefault="678CB1AA">
            <w:pPr>
              <w:spacing w:line="240" w:lineRule="auto"/>
              <w:ind w:left="720"/>
              <w:rPr>
                <w:rFonts w:ascii="Calibri" w:eastAsia="Calibri" w:hAnsi="Calibri" w:cs="Calibri"/>
              </w:rPr>
              <w:pPrChange w:id="158" w:author="Anonymous" w:date="2017-12-07T19:13:00Z">
                <w:pPr>
                  <w:spacing w:line="240" w:lineRule="auto"/>
                </w:pPr>
              </w:pPrChange>
            </w:pPr>
            <w:r w:rsidRPr="678CB1AA">
              <w:rPr>
                <w:rFonts w:ascii="Calibri" w:eastAsia="Calibri" w:hAnsi="Calibri" w:cs="Calibri"/>
              </w:rPr>
              <w:t>Tiempo</w:t>
            </w:r>
          </w:p>
        </w:tc>
        <w:tc>
          <w:tcPr>
            <w:tcW w:w="492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819DB" w14:textId="77777777" w:rsidR="00C454B7" w:rsidRDefault="00C454B7" w:rsidP="00C454B7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D37BAA">
              <w:rPr>
                <w:rFonts w:ascii="Calibri" w:eastAsia="Calibri" w:hAnsi="Calibri" w:cs="Calibri"/>
                <w:i/>
                <w:iCs/>
                <w:color w:val="666666"/>
                <w:sz w:val="20"/>
                <w:szCs w:val="20"/>
                <w:lang w:val="es-ES"/>
              </w:rPr>
              <w:t xml:space="preserve">- </w:t>
            </w:r>
            <w:r w:rsidRPr="00D37BAA">
              <w:rPr>
                <w:rFonts w:ascii="Calibri" w:eastAsia="Calibri" w:hAnsi="Calibri" w:cs="Calibri"/>
                <w:sz w:val="20"/>
                <w:szCs w:val="20"/>
                <w:lang w:val="es-ES"/>
              </w:rPr>
              <w:t>Reuniones</w:t>
            </w: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>.</w:t>
            </w:r>
          </w:p>
          <w:p w14:paraId="51549F47" w14:textId="169D9B6F" w:rsidR="00C454B7" w:rsidRDefault="00C454B7" w:rsidP="00C454B7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>- Juicio de expertos.</w:t>
            </w:r>
          </w:p>
          <w:p w14:paraId="4D7E6F24" w14:textId="77777777" w:rsidR="00622102" w:rsidRDefault="00C454B7" w:rsidP="00C454B7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>- Listar actividades para asignar.</w:t>
            </w:r>
          </w:p>
          <w:p w14:paraId="071D3B31" w14:textId="77777777" w:rsidR="00C454B7" w:rsidRDefault="000C7E97" w:rsidP="00C454B7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0C7E97">
              <w:rPr>
                <w:rFonts w:ascii="Calibri" w:eastAsia="Calibri" w:hAnsi="Calibri" w:cs="Calibri"/>
                <w:sz w:val="20"/>
                <w:szCs w:val="20"/>
                <w:lang w:val="es-ES"/>
              </w:rPr>
              <w:t>- Seguimiento al cronograma creado.</w:t>
            </w:r>
          </w:p>
          <w:p w14:paraId="184E4C83" w14:textId="5808F4D5" w:rsidR="00C156FF" w:rsidRPr="000C7E97" w:rsidRDefault="00C156FF" w:rsidP="00C454B7">
            <w:pPr>
              <w:spacing w:line="240" w:lineRule="auto"/>
              <w:rPr>
                <w:color w:val="666666"/>
                <w:sz w:val="20"/>
                <w:szCs w:val="20"/>
                <w:lang w:val="es-ES"/>
              </w:rPr>
            </w:pPr>
            <w:r w:rsidRPr="00C156FF">
              <w:rPr>
                <w:rFonts w:ascii="Calibri" w:eastAsia="Calibri" w:hAnsi="Calibri" w:cs="Calibri"/>
                <w:sz w:val="20"/>
                <w:szCs w:val="20"/>
                <w:lang w:val="es-ES"/>
              </w:rPr>
              <w:t>- Lista de recursos necesarios.</w:t>
            </w:r>
          </w:p>
        </w:tc>
      </w:tr>
      <w:tr w:rsidR="00622102" w14:paraId="00B67A94" w14:textId="77777777" w:rsidTr="3FEEE6A5">
        <w:tc>
          <w:tcPr>
            <w:tcW w:w="444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FF98" w14:textId="77777777" w:rsidR="00622102" w:rsidRDefault="678CB1AA">
            <w:pPr>
              <w:spacing w:line="240" w:lineRule="auto"/>
              <w:ind w:left="720"/>
              <w:rPr>
                <w:rFonts w:ascii="Calibri" w:eastAsia="Calibri" w:hAnsi="Calibri" w:cs="Calibri"/>
              </w:rPr>
              <w:pPrChange w:id="159" w:author="Anonymous" w:date="2017-12-07T19:13:00Z">
                <w:pPr>
                  <w:spacing w:line="240" w:lineRule="auto"/>
                </w:pPr>
              </w:pPrChange>
            </w:pPr>
            <w:r w:rsidRPr="678CB1AA">
              <w:rPr>
                <w:rFonts w:ascii="Calibri" w:eastAsia="Calibri" w:hAnsi="Calibri" w:cs="Calibri"/>
              </w:rPr>
              <w:t>Costo</w:t>
            </w:r>
          </w:p>
        </w:tc>
        <w:tc>
          <w:tcPr>
            <w:tcW w:w="492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7776F" w14:textId="0AC5CF82" w:rsidR="00622102" w:rsidRDefault="001C226C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ins w:id="160" w:author="Anonymous" w:date="2017-10-18T13:39:00Z">
              <w:del w:id="161" w:author="Anonymous" w:date="2017-10-18T13:39:00Z">
                <w:r>
                  <w:rPr>
                    <w:i/>
                    <w:color w:val="666666"/>
                    <w:sz w:val="20"/>
                    <w:szCs w:val="20"/>
                  </w:rPr>
                  <w:delText>dasd</w:delText>
                </w:r>
              </w:del>
            </w:ins>
            <w:r w:rsidR="69B49708" w:rsidRPr="3FEEE6A5">
              <w:rPr>
                <w:b/>
                <w:bCs/>
                <w:color w:val="000000" w:themeColor="text1"/>
                <w:sz w:val="20"/>
                <w:szCs w:val="20"/>
              </w:rPr>
              <w:t>-</w:t>
            </w:r>
            <w:r w:rsidR="3FEEE6A5"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Juicio de expertos (Gestion de costo del proyecto)</w:t>
            </w:r>
          </w:p>
          <w:p w14:paraId="1BFC253F" w14:textId="27A65EFD" w:rsidR="00622102" w:rsidRDefault="3FEEE6A5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-Reuniones (Gestion de costo del proyecto)</w:t>
            </w:r>
          </w:p>
          <w:p w14:paraId="156BCE4D" w14:textId="20C8AFA2" w:rsidR="00622102" w:rsidRDefault="3FEEE6A5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-Juicio de expertos (Gestion de costo del proyecto)</w:t>
            </w:r>
          </w:p>
          <w:p w14:paraId="10895CB6" w14:textId="5DABACC5" w:rsidR="00622102" w:rsidRDefault="00622102">
            <w:pPr>
              <w:spacing w:line="240" w:lineRule="auto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622102" w14:paraId="50DBBBF5" w14:textId="77777777" w:rsidTr="3FEEE6A5">
        <w:tc>
          <w:tcPr>
            <w:tcW w:w="444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925AD" w14:textId="77777777" w:rsidR="00622102" w:rsidRDefault="678CB1AA">
            <w:pPr>
              <w:spacing w:line="240" w:lineRule="auto"/>
              <w:ind w:left="720"/>
              <w:rPr>
                <w:rFonts w:ascii="Calibri" w:eastAsia="Calibri" w:hAnsi="Calibri" w:cs="Calibri"/>
              </w:rPr>
              <w:pPrChange w:id="162" w:author="Anonymous" w:date="2017-12-07T19:13:00Z">
                <w:pPr>
                  <w:spacing w:line="240" w:lineRule="auto"/>
                </w:pPr>
              </w:pPrChange>
            </w:pPr>
            <w:r w:rsidRPr="678CB1AA">
              <w:rPr>
                <w:rFonts w:ascii="Calibri" w:eastAsia="Calibri" w:hAnsi="Calibri" w:cs="Calibri"/>
              </w:rPr>
              <w:lastRenderedPageBreak/>
              <w:t>Calidad</w:t>
            </w:r>
          </w:p>
        </w:tc>
        <w:tc>
          <w:tcPr>
            <w:tcW w:w="492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1AD5" w14:textId="45C93E3A" w:rsidR="00622102" w:rsidRDefault="001C226C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ins w:id="163" w:author="Anonymous" w:date="2017-09-27T01:30:00Z">
              <w:del w:id="164" w:author="Anonymous" w:date="2017-09-27T01:30:00Z">
                <w:r>
                  <w:rPr>
                    <w:i/>
                    <w:color w:val="666666"/>
                    <w:sz w:val="20"/>
                    <w:szCs w:val="20"/>
                  </w:rPr>
                  <w:delText>fff</w:delText>
                </w:r>
              </w:del>
            </w:ins>
            <w:r w:rsidR="3FEEE6A5" w:rsidRPr="3FEEE6A5">
              <w:rPr>
                <w:rFonts w:ascii="Calibri" w:eastAsia="Calibri" w:hAnsi="Calibri" w:cs="Calibri"/>
                <w:color w:val="666666"/>
                <w:sz w:val="20"/>
                <w:szCs w:val="20"/>
              </w:rPr>
              <w:t>-</w:t>
            </w:r>
            <w:r w:rsidR="3FEEE6A5"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Costo beneficio del analisis de los requisitos del proyecto.</w:t>
            </w:r>
          </w:p>
          <w:p w14:paraId="2756D15E" w14:textId="3C83CC75" w:rsidR="00622102" w:rsidRDefault="3FEEE6A5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-Costos de </w:t>
            </w:r>
            <w:proofErr w:type="gramStart"/>
            <w:r w:rsidR="0055661C"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calidad(</w:t>
            </w:r>
            <w:proofErr w:type="gramEnd"/>
            <w:r w:rsidR="0055661C"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Errores</w:t>
            </w: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internos y externos)</w:t>
            </w:r>
          </w:p>
          <w:p w14:paraId="28E5826D" w14:textId="388E3947" w:rsidR="00622102" w:rsidRDefault="3FEEE6A5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-Reuniones</w:t>
            </w:r>
          </w:p>
          <w:p w14:paraId="6F775A9A" w14:textId="378B3E7B" w:rsidR="00622102" w:rsidRDefault="3FEEE6A5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-Técnicas de grupo nominal (Particular a lo general)</w:t>
            </w:r>
          </w:p>
        </w:tc>
      </w:tr>
      <w:tr w:rsidR="00622102" w14:paraId="645398A8" w14:textId="77777777" w:rsidTr="3FEEE6A5">
        <w:tc>
          <w:tcPr>
            <w:tcW w:w="444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68324" w14:textId="77777777" w:rsidR="00622102" w:rsidRDefault="678CB1AA">
            <w:pPr>
              <w:spacing w:line="240" w:lineRule="auto"/>
              <w:ind w:left="720"/>
              <w:rPr>
                <w:rFonts w:ascii="Calibri" w:eastAsia="Calibri" w:hAnsi="Calibri" w:cs="Calibri"/>
              </w:rPr>
              <w:pPrChange w:id="165" w:author="Anonymous" w:date="2017-12-07T19:13:00Z">
                <w:pPr>
                  <w:spacing w:line="240" w:lineRule="auto"/>
                </w:pPr>
              </w:pPrChange>
            </w:pPr>
            <w:r w:rsidRPr="678CB1AA">
              <w:rPr>
                <w:rFonts w:ascii="Calibri" w:eastAsia="Calibri" w:hAnsi="Calibri" w:cs="Calibri"/>
              </w:rPr>
              <w:t>Recursos Humanos</w:t>
            </w:r>
          </w:p>
        </w:tc>
        <w:tc>
          <w:tcPr>
            <w:tcW w:w="492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F6DC" w14:textId="3DB384F6" w:rsidR="00622102" w:rsidRDefault="3FEEE6A5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-Organigrama jerárquico</w:t>
            </w:r>
          </w:p>
          <w:p w14:paraId="6DD36D71" w14:textId="1042CA05" w:rsidR="00622102" w:rsidRDefault="3FEEE6A5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-Creación de relaciones de </w:t>
            </w:r>
            <w:r w:rsidR="0055661C"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trabajo (</w:t>
            </w: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Conferencias, simposios).</w:t>
            </w:r>
          </w:p>
          <w:p w14:paraId="12A1CD74" w14:textId="08F4E7AA" w:rsidR="00622102" w:rsidRDefault="3FEEE6A5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-Juicio de expertos.</w:t>
            </w:r>
          </w:p>
        </w:tc>
      </w:tr>
      <w:tr w:rsidR="00622102" w14:paraId="41666FEF" w14:textId="77777777" w:rsidTr="3FEEE6A5">
        <w:tc>
          <w:tcPr>
            <w:tcW w:w="444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443BD" w14:textId="77777777" w:rsidR="00622102" w:rsidRDefault="001C226C">
            <w:pPr>
              <w:spacing w:line="240" w:lineRule="auto"/>
              <w:ind w:left="720"/>
              <w:rPr>
                <w:rFonts w:ascii="Calibri" w:eastAsia="Calibri" w:hAnsi="Calibri" w:cs="Calibri"/>
              </w:rPr>
              <w:pPrChange w:id="166" w:author="Anonymous" w:date="2017-12-07T19:13:00Z">
                <w:pPr>
                  <w:spacing w:line="240" w:lineRule="auto"/>
                </w:pPr>
              </w:pPrChange>
            </w:pPr>
            <w:r>
              <w:rPr>
                <w:rFonts w:ascii="Calibri" w:eastAsia="Calibri" w:hAnsi="Calibri" w:cs="Calibri"/>
              </w:rPr>
              <w:t>Comunicacion</w:t>
            </w:r>
            <w:ins w:id="167" w:author="Luis J. Cantú" w:date="2018-02-14T01:41:00Z">
              <w:r>
                <w:rPr>
                  <w:rFonts w:ascii="Calibri" w:eastAsia="Calibri" w:hAnsi="Calibri" w:cs="Calibri"/>
                </w:rPr>
                <w:t>es</w:t>
              </w:r>
            </w:ins>
            <w:del w:id="168" w:author="Luis J. Cantú" w:date="2018-02-14T01:41:00Z">
              <w:r>
                <w:rPr>
                  <w:rFonts w:ascii="Calibri" w:eastAsia="Calibri" w:hAnsi="Calibri" w:cs="Calibri"/>
                </w:rPr>
                <w:delText>es</w:delText>
              </w:r>
            </w:del>
            <w:ins w:id="169" w:author="Anonymous" w:date="2017-10-18T15:21:00Z">
              <w:del w:id="170" w:author="Luis J. Cantú" w:date="2018-02-14T01:41:00Z">
                <w:r>
                  <w:rPr>
                    <w:rFonts w:ascii="Calibri" w:eastAsia="Calibri" w:hAnsi="Calibri" w:cs="Calibri"/>
                  </w:rPr>
                  <w:delText>defr</w:delText>
                </w:r>
              </w:del>
            </w:ins>
          </w:p>
        </w:tc>
        <w:tc>
          <w:tcPr>
            <w:tcW w:w="492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EC7CD" w14:textId="056B6667" w:rsidR="00622102" w:rsidRDefault="3FEEE6A5" w:rsidP="3FEEE6A5">
            <w:pPr>
              <w:spacing w:after="16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FEEE6A5">
              <w:rPr>
                <w:i/>
                <w:iCs/>
                <w:color w:val="666666"/>
                <w:sz w:val="20"/>
                <w:szCs w:val="20"/>
              </w:rPr>
              <w:t>-</w:t>
            </w: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Reuniones semanales y en caso urgente reuniones diarias.</w:t>
            </w:r>
          </w:p>
          <w:p w14:paraId="1599842D" w14:textId="01E62977" w:rsidR="00622102" w:rsidRDefault="3FEEE6A5" w:rsidP="3FEEE6A5">
            <w:pPr>
              <w:spacing w:after="16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-Chat corporativo.</w:t>
            </w:r>
          </w:p>
          <w:p w14:paraId="16E6D9CE" w14:textId="5E79747A" w:rsidR="00622102" w:rsidRDefault="3FEEE6A5" w:rsidP="3FEEE6A5">
            <w:pPr>
              <w:spacing w:after="16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-Mail corporativo.</w:t>
            </w:r>
          </w:p>
          <w:p w14:paraId="32639A56" w14:textId="4CEC1D2D" w:rsidR="00622102" w:rsidRDefault="3FEEE6A5" w:rsidP="3FEEE6A5">
            <w:pPr>
              <w:spacing w:after="16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-Teleconferencias</w:t>
            </w:r>
            <w:r w:rsidR="00622102">
              <w:br/>
            </w: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--</w:t>
            </w:r>
            <w:proofErr w:type="spellStart"/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Slack</w:t>
            </w:r>
            <w:proofErr w:type="spellEnd"/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como herramienta de reunión </w:t>
            </w:r>
          </w:p>
          <w:p w14:paraId="02779A48" w14:textId="15A9C50F" w:rsidR="00622102" w:rsidRDefault="3FEEE6A5" w:rsidP="3FEEE6A5">
            <w:pPr>
              <w:spacing w:after="16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-Como caso extremo el uso de </w:t>
            </w:r>
            <w:proofErr w:type="spellStart"/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Whatsapp</w:t>
            </w:r>
            <w:proofErr w:type="spellEnd"/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(solo en casos de emergencia.)</w:t>
            </w:r>
          </w:p>
        </w:tc>
      </w:tr>
      <w:tr w:rsidR="00622102" w14:paraId="4F8DB2DF" w14:textId="77777777" w:rsidTr="3FEEE6A5">
        <w:tc>
          <w:tcPr>
            <w:tcW w:w="444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EB03" w14:textId="77777777" w:rsidR="00622102" w:rsidRDefault="678CB1AA">
            <w:pPr>
              <w:spacing w:line="240" w:lineRule="auto"/>
              <w:ind w:left="720"/>
              <w:rPr>
                <w:rFonts w:ascii="Calibri" w:eastAsia="Calibri" w:hAnsi="Calibri" w:cs="Calibri"/>
              </w:rPr>
              <w:pPrChange w:id="171" w:author="Anonymous" w:date="2017-12-07T19:13:00Z">
                <w:pPr>
                  <w:spacing w:line="240" w:lineRule="auto"/>
                </w:pPr>
              </w:pPrChange>
            </w:pPr>
            <w:r w:rsidRPr="678CB1AA">
              <w:rPr>
                <w:rFonts w:ascii="Calibri" w:eastAsia="Calibri" w:hAnsi="Calibri" w:cs="Calibri"/>
              </w:rPr>
              <w:t>Riesgos</w:t>
            </w:r>
          </w:p>
        </w:tc>
        <w:tc>
          <w:tcPr>
            <w:tcW w:w="492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48BA2" w14:textId="5783C128" w:rsidR="00622102" w:rsidRDefault="3FEEE6A5" w:rsidP="3FEEE6A5">
            <w:pPr>
              <w:spacing w:after="160"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-Buena comunicación, permitiendo que los integrantes entiendan el alcance oficial</w:t>
            </w:r>
          </w:p>
        </w:tc>
      </w:tr>
      <w:tr w:rsidR="00622102" w14:paraId="2E2D3FDC" w14:textId="77777777" w:rsidTr="3FEEE6A5">
        <w:tc>
          <w:tcPr>
            <w:tcW w:w="444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F9F2" w14:textId="77777777" w:rsidR="00622102" w:rsidRDefault="678CB1AA">
            <w:pPr>
              <w:spacing w:line="240" w:lineRule="auto"/>
              <w:ind w:left="720"/>
              <w:rPr>
                <w:rFonts w:ascii="Calibri" w:eastAsia="Calibri" w:hAnsi="Calibri" w:cs="Calibri"/>
              </w:rPr>
              <w:pPrChange w:id="172" w:author="Anonymous" w:date="2017-12-07T19:13:00Z">
                <w:pPr>
                  <w:spacing w:line="240" w:lineRule="auto"/>
                </w:pPr>
              </w:pPrChange>
            </w:pPr>
            <w:r w:rsidRPr="678CB1AA">
              <w:rPr>
                <w:rFonts w:ascii="Calibri" w:eastAsia="Calibri" w:hAnsi="Calibri" w:cs="Calibri"/>
              </w:rPr>
              <w:t>Adquisiciones</w:t>
            </w:r>
          </w:p>
        </w:tc>
        <w:tc>
          <w:tcPr>
            <w:tcW w:w="492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FFB4C" w14:textId="257A54EA" w:rsidR="00622102" w:rsidRDefault="3FEEE6A5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-Nuevo personal</w:t>
            </w:r>
          </w:p>
          <w:p w14:paraId="3079C246" w14:textId="4B166385" w:rsidR="00622102" w:rsidRDefault="3FEEE6A5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-Reuniones</w:t>
            </w:r>
          </w:p>
          <w:p w14:paraId="608CACC9" w14:textId="183FAEC5" w:rsidR="00622102" w:rsidRDefault="3FEEE6A5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-Evaluación de conocimientos</w:t>
            </w:r>
          </w:p>
          <w:p w14:paraId="3B685FBA" w14:textId="3AF4765C" w:rsidR="00622102" w:rsidRDefault="3FEEE6A5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FEEE6A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-Estimación de curvas de aprendizaje.</w:t>
            </w:r>
          </w:p>
        </w:tc>
      </w:tr>
      <w:tr w:rsidR="00622102" w14:paraId="5117928B" w14:textId="77777777" w:rsidTr="3FEEE6A5">
        <w:tc>
          <w:tcPr>
            <w:tcW w:w="444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793DF" w14:textId="77777777" w:rsidR="00622102" w:rsidRDefault="001C226C" w:rsidP="678CB1AA">
            <w:pPr>
              <w:spacing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Interesados</w:t>
            </w:r>
          </w:p>
          <w:p w14:paraId="6CF08749" w14:textId="77777777" w:rsidR="00622102" w:rsidRDefault="00622102">
            <w:pPr>
              <w:spacing w:line="240" w:lineRule="auto"/>
              <w:ind w:left="720"/>
              <w:rPr>
                <w:rFonts w:ascii="Calibri" w:eastAsia="Calibri" w:hAnsi="Calibri" w:cs="Calibri"/>
              </w:rPr>
              <w:pPrChange w:id="173" w:author="Anonymous" w:date="2017-12-07T19:13:00Z">
                <w:pPr>
                  <w:spacing w:line="240" w:lineRule="auto"/>
                </w:pPr>
              </w:pPrChange>
            </w:pPr>
          </w:p>
        </w:tc>
        <w:tc>
          <w:tcPr>
            <w:tcW w:w="492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597B3" w14:textId="6A32E0CD" w:rsidR="00622102" w:rsidRDefault="33AD77F6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33AD77F6">
              <w:rPr>
                <w:rFonts w:ascii="Calibri" w:eastAsia="Calibri" w:hAnsi="Calibri" w:cs="Calibri"/>
                <w:i/>
                <w:iCs/>
                <w:color w:val="666666"/>
                <w:sz w:val="20"/>
                <w:szCs w:val="20"/>
                <w:lang w:val="es-ES"/>
              </w:rPr>
              <w:t xml:space="preserve">- </w:t>
            </w:r>
            <w:r w:rsidRPr="33AD77F6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ES"/>
              </w:rPr>
              <w:t xml:space="preserve">Encuestas </w:t>
            </w:r>
            <w:r w:rsidRPr="33AD77F6">
              <w:rPr>
                <w:rFonts w:ascii="Calibri" w:eastAsia="Calibri" w:hAnsi="Calibri" w:cs="Calibri"/>
                <w:sz w:val="20"/>
                <w:szCs w:val="20"/>
                <w:lang w:val="es-ES"/>
              </w:rPr>
              <w:t>a los interesados.</w:t>
            </w:r>
          </w:p>
          <w:p w14:paraId="42777E10" w14:textId="4530AD40" w:rsidR="00622102" w:rsidRDefault="33AD77F6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33AD77F6">
              <w:rPr>
                <w:rFonts w:ascii="Calibri" w:eastAsia="Calibri" w:hAnsi="Calibri" w:cs="Calibri"/>
                <w:sz w:val="20"/>
                <w:szCs w:val="20"/>
                <w:lang w:val="es-ES"/>
              </w:rPr>
              <w:t>- Realizar la matriz de relevancia de los interesados en el proyecto</w:t>
            </w:r>
          </w:p>
          <w:p w14:paraId="0F9264A3" w14:textId="37062897" w:rsidR="00622102" w:rsidRDefault="33AD77F6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33AD77F6">
              <w:rPr>
                <w:rFonts w:ascii="Calibri" w:eastAsia="Calibri" w:hAnsi="Calibri" w:cs="Calibri"/>
                <w:sz w:val="20"/>
                <w:szCs w:val="20"/>
                <w:lang w:val="es-ES"/>
              </w:rPr>
              <w:t>- Reuniones periódicas con los interesados</w:t>
            </w:r>
          </w:p>
          <w:p w14:paraId="6282DAFA" w14:textId="6BCD2C93" w:rsidR="00622102" w:rsidRDefault="33AD77F6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33AD77F6">
              <w:rPr>
                <w:rFonts w:ascii="Calibri" w:eastAsia="Calibri" w:hAnsi="Calibri" w:cs="Calibri"/>
                <w:sz w:val="20"/>
                <w:szCs w:val="20"/>
                <w:lang w:val="es-ES"/>
              </w:rPr>
              <w:t>- Revisión y seguimiento de compromisos adquiridos</w:t>
            </w:r>
          </w:p>
        </w:tc>
      </w:tr>
    </w:tbl>
    <w:p w14:paraId="736D4D82" w14:textId="6B306332" w:rsidR="00622102" w:rsidRDefault="00622102" w:rsidP="0055661C">
      <w:pPr>
        <w:ind w:left="720"/>
      </w:pPr>
      <w:bookmarkStart w:id="174" w:name="_ri0lygf21nzl" w:colFirst="0" w:colLast="0"/>
      <w:bookmarkEnd w:id="174"/>
    </w:p>
    <w:p w14:paraId="3A5A5453" w14:textId="416E4061" w:rsidR="0055661C" w:rsidRDefault="0055661C" w:rsidP="0055661C">
      <w:pPr>
        <w:ind w:left="720"/>
      </w:pPr>
    </w:p>
    <w:p w14:paraId="3DA8A9E5" w14:textId="04EA8A83" w:rsidR="0055661C" w:rsidRDefault="0055661C" w:rsidP="0055661C">
      <w:pPr>
        <w:ind w:left="720"/>
      </w:pPr>
    </w:p>
    <w:p w14:paraId="34D06AEE" w14:textId="455CC342" w:rsidR="0055661C" w:rsidRDefault="0055661C" w:rsidP="0055661C">
      <w:pPr>
        <w:ind w:left="720"/>
      </w:pPr>
    </w:p>
    <w:p w14:paraId="12BB92DF" w14:textId="4E466028" w:rsidR="0055661C" w:rsidRDefault="0055661C" w:rsidP="0055661C">
      <w:pPr>
        <w:ind w:left="720"/>
      </w:pPr>
    </w:p>
    <w:p w14:paraId="7CE3AB7B" w14:textId="783A9C8A" w:rsidR="0055661C" w:rsidRDefault="0055661C" w:rsidP="0055661C">
      <w:pPr>
        <w:ind w:left="720"/>
      </w:pPr>
    </w:p>
    <w:p w14:paraId="7B9457DC" w14:textId="47869937" w:rsidR="0055661C" w:rsidRDefault="0055661C" w:rsidP="0055661C">
      <w:pPr>
        <w:ind w:left="720"/>
      </w:pPr>
    </w:p>
    <w:p w14:paraId="11B09F56" w14:textId="16149B6C" w:rsidR="0055661C" w:rsidRDefault="0055661C" w:rsidP="0055661C">
      <w:pPr>
        <w:ind w:left="720"/>
      </w:pPr>
    </w:p>
    <w:p w14:paraId="2F9B37DB" w14:textId="77777777" w:rsidR="0055661C" w:rsidRDefault="0055661C">
      <w:pPr>
        <w:ind w:left="720"/>
        <w:pPrChange w:id="175" w:author="Anonymous" w:date="2017-12-07T19:13:00Z">
          <w:pPr/>
        </w:pPrChange>
      </w:pPr>
    </w:p>
    <w:p w14:paraId="43437913" w14:textId="77777777" w:rsidR="00622102" w:rsidRDefault="678CB1AA">
      <w:pPr>
        <w:pStyle w:val="Ttulo1"/>
        <w:ind w:left="720"/>
        <w:rPr>
          <w:rFonts w:ascii="Calibri" w:eastAsia="Calibri" w:hAnsi="Calibri" w:cs="Calibri"/>
          <w:b/>
          <w:bCs/>
          <w:color w:val="0B5394"/>
          <w:sz w:val="24"/>
          <w:szCs w:val="24"/>
        </w:rPr>
        <w:pPrChange w:id="176" w:author="Anonymous" w:date="2017-12-07T19:13:00Z">
          <w:pPr>
            <w:pStyle w:val="Ttulo1"/>
          </w:pPr>
        </w:pPrChange>
      </w:pPr>
      <w:bookmarkStart w:id="177" w:name="_m3iw7u5dduf4" w:colFirst="0" w:colLast="0"/>
      <w:bookmarkEnd w:id="177"/>
      <w:r w:rsidRPr="678CB1AA">
        <w:rPr>
          <w:rFonts w:ascii="Calibri" w:eastAsia="Calibri" w:hAnsi="Calibri" w:cs="Calibri"/>
          <w:b/>
          <w:bCs/>
          <w:color w:val="0B5394"/>
          <w:sz w:val="24"/>
          <w:szCs w:val="24"/>
        </w:rPr>
        <w:lastRenderedPageBreak/>
        <w:t>4.- Variación y gestión de la línea base</w:t>
      </w:r>
    </w:p>
    <w:tbl>
      <w:tblPr>
        <w:tblStyle w:val="a3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22102" w14:paraId="32E04836" w14:textId="77777777" w:rsidTr="3FEEE6A5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8A9B1" w14:textId="77777777" w:rsidR="00622102" w:rsidRDefault="678CB1AA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pPrChange w:id="178" w:author="Anonymous" w:date="2017-12-07T19:13:00Z">
                <w:pPr>
                  <w:widowControl w:val="0"/>
                  <w:spacing w:line="240" w:lineRule="auto"/>
                </w:pPr>
              </w:pPrChange>
            </w:pPr>
            <w:r w:rsidRPr="678CB1AA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Área de conocimiento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2B256" w14:textId="77777777" w:rsidR="00622102" w:rsidRDefault="678CB1AA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pPrChange w:id="179" w:author="Anonymous" w:date="2017-12-07T19:13:00Z">
                <w:pPr>
                  <w:widowControl w:val="0"/>
                  <w:spacing w:line="240" w:lineRule="auto"/>
                </w:pPr>
              </w:pPrChange>
            </w:pPr>
            <w:r w:rsidRPr="678CB1AA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Herramientas y Técnicas</w:t>
            </w:r>
          </w:p>
        </w:tc>
      </w:tr>
      <w:tr w:rsidR="00622102" w14:paraId="48959378" w14:textId="77777777" w:rsidTr="3FEEE6A5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F1795" w14:textId="77777777" w:rsidR="00622102" w:rsidRDefault="001C226C">
            <w:pPr>
              <w:spacing w:line="240" w:lineRule="auto"/>
              <w:ind w:left="720"/>
              <w:rPr>
                <w:rFonts w:ascii="Calibri" w:eastAsia="Calibri" w:hAnsi="Calibri" w:cs="Calibri"/>
              </w:rPr>
              <w:pPrChange w:id="180" w:author="Anonymous" w:date="2017-12-07T19:13:00Z">
                <w:pPr>
                  <w:spacing w:line="240" w:lineRule="auto"/>
                </w:pPr>
              </w:pPrChange>
            </w:pPr>
            <w:r>
              <w:rPr>
                <w:rFonts w:ascii="Calibri" w:eastAsia="Calibri" w:hAnsi="Calibri" w:cs="Calibri"/>
              </w:rPr>
              <w:t>Variación del alcance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9269" w14:textId="50C12327" w:rsidR="00622102" w:rsidRDefault="3FEEE6A5" w:rsidP="3FEEE6A5">
            <w:pPr>
              <w:spacing w:after="160" w:line="240" w:lineRule="auto"/>
              <w:rPr>
                <w:rFonts w:ascii="Calibri" w:eastAsia="Calibri" w:hAnsi="Calibri" w:cs="Calibri"/>
              </w:rPr>
            </w:pPr>
            <w:r w:rsidRPr="3FEEE6A5">
              <w:rPr>
                <w:rFonts w:ascii="Calibri" w:eastAsia="Calibri" w:hAnsi="Calibri" w:cs="Calibri"/>
              </w:rPr>
              <w:t>Reuniones estratégicas teniendo en cuenta tiempo impacto y el costo de la petición.</w:t>
            </w:r>
          </w:p>
        </w:tc>
      </w:tr>
      <w:tr w:rsidR="00622102" w14:paraId="2C01E9A9" w14:textId="77777777" w:rsidTr="3FEEE6A5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4DD1" w14:textId="77777777" w:rsidR="00622102" w:rsidRDefault="678CB1AA">
            <w:pPr>
              <w:spacing w:line="240" w:lineRule="auto"/>
              <w:ind w:left="720"/>
              <w:rPr>
                <w:rFonts w:ascii="Calibri" w:eastAsia="Calibri" w:hAnsi="Calibri" w:cs="Calibri"/>
              </w:rPr>
              <w:pPrChange w:id="181" w:author="Anonymous" w:date="2017-12-07T19:13:00Z">
                <w:pPr>
                  <w:spacing w:line="240" w:lineRule="auto"/>
                </w:pPr>
              </w:pPrChange>
            </w:pPr>
            <w:r w:rsidRPr="678CB1AA">
              <w:rPr>
                <w:rFonts w:ascii="Calibri" w:eastAsia="Calibri" w:hAnsi="Calibri" w:cs="Calibri"/>
              </w:rPr>
              <w:t>Variación de cronograma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21FF" w14:textId="3A141B2A" w:rsidR="00622102" w:rsidRDefault="3FEEE6A5" w:rsidP="3FEEE6A5">
            <w:pPr>
              <w:spacing w:after="160" w:line="240" w:lineRule="auto"/>
              <w:rPr>
                <w:rFonts w:ascii="Calibri" w:eastAsia="Calibri" w:hAnsi="Calibri" w:cs="Calibri"/>
              </w:rPr>
            </w:pPr>
            <w:r w:rsidRPr="3FEEE6A5">
              <w:rPr>
                <w:rFonts w:ascii="Calibri" w:eastAsia="Calibri" w:hAnsi="Calibri" w:cs="Calibri"/>
              </w:rPr>
              <w:t>Viendo el histórico de las reuniones, verificar si es muy seguido el cambio de las fechas pactadas y decidir si el cambio afecta el desarrollo del proyecto</w:t>
            </w:r>
          </w:p>
        </w:tc>
      </w:tr>
      <w:tr w:rsidR="00622102" w14:paraId="77CF0E0F" w14:textId="77777777" w:rsidTr="3FEEE6A5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D0CF" w14:textId="77777777" w:rsidR="00622102" w:rsidRDefault="678CB1AA">
            <w:pPr>
              <w:spacing w:line="240" w:lineRule="auto"/>
              <w:ind w:left="720"/>
              <w:rPr>
                <w:rFonts w:ascii="Calibri" w:eastAsia="Calibri" w:hAnsi="Calibri" w:cs="Calibri"/>
              </w:rPr>
              <w:pPrChange w:id="182" w:author="Anonymous" w:date="2017-12-07T19:13:00Z">
                <w:pPr>
                  <w:spacing w:line="240" w:lineRule="auto"/>
                </w:pPr>
              </w:pPrChange>
            </w:pPr>
            <w:r w:rsidRPr="678CB1AA">
              <w:rPr>
                <w:rFonts w:ascii="Calibri" w:eastAsia="Calibri" w:hAnsi="Calibri" w:cs="Calibri"/>
              </w:rPr>
              <w:t xml:space="preserve">Variación de costo 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07BEC" w14:textId="62E89D5A" w:rsidR="00622102" w:rsidRDefault="3FEEE6A5">
            <w:pPr>
              <w:spacing w:line="240" w:lineRule="auto"/>
              <w:rPr>
                <w:rFonts w:ascii="Calibri" w:eastAsia="Calibri" w:hAnsi="Calibri" w:cs="Calibri"/>
              </w:rPr>
            </w:pPr>
            <w:r w:rsidRPr="3FEEE6A5">
              <w:rPr>
                <w:rFonts w:ascii="Calibri" w:eastAsia="Calibri" w:hAnsi="Calibri" w:cs="Calibri"/>
              </w:rPr>
              <w:t xml:space="preserve">En ningún momento se correrá el riesgo de incrementar costos de la operación sin que se vea una ganancia significativa que cubra dicha </w:t>
            </w:r>
            <w:r w:rsidR="00A010CF" w:rsidRPr="3FEEE6A5">
              <w:rPr>
                <w:rFonts w:ascii="Calibri" w:eastAsia="Calibri" w:hAnsi="Calibri" w:cs="Calibri"/>
              </w:rPr>
              <w:t>variación</w:t>
            </w:r>
            <w:r w:rsidRPr="3FEEE6A5">
              <w:rPr>
                <w:rFonts w:ascii="Calibri" w:eastAsia="Calibri" w:hAnsi="Calibri" w:cs="Calibri"/>
              </w:rPr>
              <w:t>.</w:t>
            </w:r>
          </w:p>
        </w:tc>
      </w:tr>
    </w:tbl>
    <w:p w14:paraId="5D5B4311" w14:textId="0B7E3636" w:rsidR="00622102" w:rsidRDefault="00622102" w:rsidP="009F7013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3F27B61" w14:textId="77777777" w:rsidR="009F7013" w:rsidRDefault="009F7013">
      <w:pPr>
        <w:ind w:left="720"/>
        <w:rPr>
          <w:rFonts w:ascii="Calibri" w:eastAsia="Calibri" w:hAnsi="Calibri" w:cs="Calibri"/>
          <w:sz w:val="24"/>
          <w:szCs w:val="24"/>
        </w:rPr>
        <w:pPrChange w:id="183" w:author="Anonymous" w:date="2017-12-07T19:13:00Z">
          <w:pPr/>
        </w:pPrChange>
      </w:pPr>
    </w:p>
    <w:p w14:paraId="1128D97E" w14:textId="77777777" w:rsidR="00622102" w:rsidRDefault="678CB1AA">
      <w:pPr>
        <w:pStyle w:val="Ttulo1"/>
        <w:ind w:left="720"/>
        <w:rPr>
          <w:rFonts w:ascii="Calibri" w:eastAsia="Calibri" w:hAnsi="Calibri" w:cs="Calibri"/>
          <w:b/>
          <w:bCs/>
          <w:color w:val="0B5394"/>
          <w:sz w:val="24"/>
          <w:szCs w:val="24"/>
        </w:rPr>
        <w:pPrChange w:id="184" w:author="Anonymous" w:date="2017-12-07T19:13:00Z">
          <w:pPr>
            <w:pStyle w:val="Ttulo1"/>
          </w:pPr>
        </w:pPrChange>
      </w:pPr>
      <w:bookmarkStart w:id="185" w:name="_ku4jgnxj6fih" w:colFirst="0" w:colLast="0"/>
      <w:bookmarkEnd w:id="185"/>
      <w:r w:rsidRPr="678CB1AA">
        <w:rPr>
          <w:rFonts w:ascii="Calibri" w:eastAsia="Calibri" w:hAnsi="Calibri" w:cs="Calibri"/>
          <w:b/>
          <w:bCs/>
          <w:color w:val="0B5394"/>
          <w:sz w:val="24"/>
          <w:szCs w:val="24"/>
        </w:rPr>
        <w:t>5.- Revisiones del proyecto</w:t>
      </w:r>
    </w:p>
    <w:p w14:paraId="672C62FB" w14:textId="5B94EC41" w:rsidR="00622102" w:rsidRDefault="001C226C" w:rsidP="00F15F36">
      <w:pPr>
        <w:rPr>
          <w:i/>
          <w:color w:val="666666"/>
          <w:sz w:val="20"/>
          <w:szCs w:val="20"/>
        </w:rPr>
      </w:pPr>
      <w:ins w:id="186" w:author="Anonymous" w:date="2017-11-22T01:25:00Z">
        <w:del w:id="187" w:author="Anonymous" w:date="2017-11-22T01:25:00Z">
          <w:r w:rsidRPr="009F7013">
            <w:rPr>
              <w:i/>
              <w:color w:val="666666"/>
              <w:sz w:val="20"/>
              <w:szCs w:val="20"/>
            </w:rPr>
            <w:delText>.</w:delText>
          </w:r>
        </w:del>
      </w:ins>
    </w:p>
    <w:p w14:paraId="7B3863EF" w14:textId="07E3F649" w:rsidR="009F7013" w:rsidRPr="00083C49" w:rsidRDefault="00F15F36" w:rsidP="00F15F36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083C49">
        <w:rPr>
          <w:rFonts w:asciiTheme="majorHAnsi" w:hAnsiTheme="majorHAnsi" w:cstheme="majorHAnsi"/>
          <w:sz w:val="24"/>
          <w:szCs w:val="24"/>
          <w:lang w:val="es-ES"/>
        </w:rPr>
        <w:t xml:space="preserve">Se </w:t>
      </w:r>
      <w:r w:rsidR="00083C49">
        <w:rPr>
          <w:rFonts w:asciiTheme="majorHAnsi" w:hAnsiTheme="majorHAnsi" w:cstheme="majorHAnsi"/>
          <w:sz w:val="24"/>
          <w:szCs w:val="24"/>
          <w:lang w:val="es-ES"/>
        </w:rPr>
        <w:t>realizarán reuniones semanales, en donde se revisará el cumplimiento de las actividades asignadas con anterioridad.</w:t>
      </w:r>
    </w:p>
    <w:p w14:paraId="4F6C103B" w14:textId="18518855" w:rsidR="00083C49" w:rsidRPr="00626649" w:rsidRDefault="00083C49" w:rsidP="00F15F36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Se revisará entre todo el equipo los entregables </w:t>
      </w:r>
      <w:r w:rsidR="00626649">
        <w:rPr>
          <w:rFonts w:asciiTheme="majorHAnsi" w:hAnsiTheme="majorHAnsi" w:cstheme="majorHAnsi"/>
          <w:sz w:val="24"/>
          <w:szCs w:val="24"/>
          <w:lang w:val="es-ES"/>
        </w:rPr>
        <w:t>solicitados y se establecerá si cumplen con lo requerido.</w:t>
      </w:r>
    </w:p>
    <w:p w14:paraId="0AE7F13C" w14:textId="5E21BABB" w:rsidR="00626649" w:rsidRPr="007E4F1B" w:rsidRDefault="3E51925D" w:rsidP="3E51925D">
      <w:pPr>
        <w:pStyle w:val="Prrafodelista"/>
        <w:numPr>
          <w:ilvl w:val="0"/>
          <w:numId w:val="17"/>
        </w:numPr>
        <w:rPr>
          <w:rFonts w:asciiTheme="majorHAnsi" w:hAnsiTheme="majorHAnsi" w:cstheme="majorBidi"/>
          <w:sz w:val="24"/>
          <w:szCs w:val="24"/>
        </w:rPr>
      </w:pPr>
      <w:r w:rsidRPr="3E51925D">
        <w:rPr>
          <w:rFonts w:asciiTheme="majorHAnsi" w:hAnsiTheme="majorHAnsi" w:cstheme="majorBidi"/>
          <w:sz w:val="24"/>
          <w:szCs w:val="24"/>
          <w:lang w:val="es-ES"/>
        </w:rPr>
        <w:t>A través del cronograma se establecerán las tareas que cada persona debe estar realizando, adicionalmente se debe ir a la par, esto con el fin de cumplir los objetivos que se hayan planteado.</w:t>
      </w:r>
    </w:p>
    <w:p w14:paraId="5BCD082C" w14:textId="5B5E3075" w:rsidR="007E4F1B" w:rsidRPr="00223FEA" w:rsidRDefault="00223FEA" w:rsidP="00F15F36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Se revisará paulatinamente el repositorio creado, ya que ahí es donde se debe almacenar la documentación creada.</w:t>
      </w:r>
    </w:p>
    <w:p w14:paraId="4775D33E" w14:textId="0BF0110B" w:rsidR="00223FEA" w:rsidRPr="008F4245" w:rsidRDefault="00A472EE" w:rsidP="00F15F36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Se asignará un auditor interno, el cual se encargará de revisar las actividades de cada persona</w:t>
      </w:r>
      <w:r w:rsidR="008F4245">
        <w:rPr>
          <w:rFonts w:asciiTheme="majorHAnsi" w:hAnsiTheme="majorHAnsi" w:cstheme="majorHAnsi"/>
          <w:sz w:val="24"/>
          <w:szCs w:val="24"/>
          <w:lang w:val="es-ES"/>
        </w:rPr>
        <w:t xml:space="preserve"> y el proceso que se esté llevando.</w:t>
      </w:r>
    </w:p>
    <w:p w14:paraId="0EA66A5F" w14:textId="1CD03BA1" w:rsidR="008F4245" w:rsidRPr="00B00E47" w:rsidRDefault="008F4245" w:rsidP="00F15F36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Se revisarán los procesos que se estén manejando, esto con el fin si algo está fallando, se puedan generar los cambios necesarios</w:t>
      </w:r>
      <w:r w:rsidR="00B00E47">
        <w:rPr>
          <w:rFonts w:asciiTheme="majorHAnsi" w:hAnsiTheme="majorHAnsi" w:cstheme="majorHAnsi"/>
          <w:sz w:val="24"/>
          <w:szCs w:val="24"/>
          <w:lang w:val="es-ES"/>
        </w:rPr>
        <w:t xml:space="preserve"> con anticipación.</w:t>
      </w:r>
    </w:p>
    <w:p w14:paraId="7B8C4E0D" w14:textId="468C7DC4" w:rsidR="00B00E47" w:rsidRPr="00083C49" w:rsidRDefault="00CB0E1E" w:rsidP="00F15F36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Elaborar un archivo en donde se puedan ver resumidas las actividades del proyecto y </w:t>
      </w:r>
      <w:r w:rsidR="001C226C">
        <w:rPr>
          <w:rFonts w:asciiTheme="majorHAnsi" w:hAnsiTheme="majorHAnsi" w:cstheme="majorHAnsi"/>
          <w:sz w:val="24"/>
          <w:szCs w:val="24"/>
          <w:lang w:val="es-ES"/>
        </w:rPr>
        <w:t>el seguimiento que se esté realizando a cada una de estas.</w:t>
      </w:r>
    </w:p>
    <w:sectPr w:rsidR="00B00E47" w:rsidRPr="00083C49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80169" w14:textId="77777777" w:rsidR="00546253" w:rsidRDefault="001C226C">
      <w:pPr>
        <w:spacing w:line="240" w:lineRule="auto"/>
      </w:pPr>
      <w:r>
        <w:separator/>
      </w:r>
    </w:p>
  </w:endnote>
  <w:endnote w:type="continuationSeparator" w:id="0">
    <w:p w14:paraId="3FDD2518" w14:textId="77777777" w:rsidR="00546253" w:rsidRDefault="001C22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65BA5" w14:textId="77777777" w:rsidR="00622102" w:rsidRDefault="0055661C">
    <w:pPr>
      <w:rPr>
        <w:i/>
        <w:color w:val="3D85C6"/>
      </w:rPr>
    </w:pPr>
    <w:r>
      <w:pict w14:anchorId="34CC561C">
        <v:rect id="_x0000_i1026" style="width:0;height:1.5pt" o:hralign="center" o:hrstd="t" o:hr="t" fillcolor="#a0a0a0" stroked="f"/>
      </w:pict>
    </w:r>
  </w:p>
  <w:p w14:paraId="65B6B3A3" w14:textId="25ECCB98" w:rsidR="00622102" w:rsidRDefault="001C226C">
    <w:pPr>
      <w:rPr>
        <w:i/>
        <w:color w:val="3D85C6"/>
      </w:rPr>
    </w:pPr>
    <w:r>
      <w:rPr>
        <w:i/>
        <w:color w:val="3D85C6"/>
      </w:rPr>
      <w:t xml:space="preserve">[ </w:t>
    </w:r>
    <w:r w:rsidR="007A4BC0">
      <w:rPr>
        <w:i/>
        <w:color w:val="3D85C6"/>
      </w:rPr>
      <w:t>Ingeniería y salud</w:t>
    </w:r>
    <w:r>
      <w:rPr>
        <w:i/>
        <w:color w:val="3D85C6"/>
      </w:rPr>
      <w:t>]</w:t>
    </w:r>
  </w:p>
  <w:p w14:paraId="2D16673B" w14:textId="6D404CCE" w:rsidR="00622102" w:rsidRDefault="001C226C">
    <w:pPr>
      <w:jc w:val="right"/>
      <w:rPr>
        <w:color w:val="666666"/>
      </w:rPr>
    </w:pPr>
    <w:r>
      <w:rPr>
        <w:color w:val="666666"/>
      </w:rPr>
      <w:fldChar w:fldCharType="begin"/>
    </w:r>
    <w:r>
      <w:rPr>
        <w:color w:val="666666"/>
      </w:rPr>
      <w:instrText>PAGE</w:instrText>
    </w:r>
    <w:r>
      <w:rPr>
        <w:color w:val="666666"/>
      </w:rPr>
      <w:fldChar w:fldCharType="separate"/>
    </w:r>
    <w:r w:rsidR="0055661C">
      <w:rPr>
        <w:noProof/>
        <w:color w:val="666666"/>
      </w:rPr>
      <w:t>2</w:t>
    </w:r>
    <w:r>
      <w:rPr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33F3E" w14:textId="77777777" w:rsidR="00546253" w:rsidRDefault="001C226C">
      <w:pPr>
        <w:spacing w:line="240" w:lineRule="auto"/>
      </w:pPr>
      <w:r>
        <w:separator/>
      </w:r>
    </w:p>
  </w:footnote>
  <w:footnote w:type="continuationSeparator" w:id="0">
    <w:p w14:paraId="605EA6A3" w14:textId="77777777" w:rsidR="00546253" w:rsidRDefault="001C22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4237B" w14:textId="77777777" w:rsidR="00622102" w:rsidRDefault="00622102"/>
  <w:p w14:paraId="41F202F8" w14:textId="77777777" w:rsidR="00622102" w:rsidRDefault="678CB1AA" w:rsidP="678CB1AA">
    <w:pPr>
      <w:ind w:left="720"/>
      <w:jc w:val="center"/>
      <w:rPr>
        <w:rFonts w:ascii="Calibri" w:eastAsia="Calibri" w:hAnsi="Calibri" w:cs="Calibri"/>
        <w:b/>
        <w:bCs/>
        <w:color w:val="0B5394"/>
        <w:sz w:val="36"/>
        <w:szCs w:val="36"/>
      </w:rPr>
    </w:pPr>
    <w:r w:rsidRPr="678CB1AA">
      <w:rPr>
        <w:rFonts w:ascii="Calibri" w:eastAsia="Calibri" w:hAnsi="Calibri" w:cs="Calibri"/>
        <w:b/>
        <w:bCs/>
        <w:color w:val="0B5394"/>
        <w:sz w:val="36"/>
        <w:szCs w:val="36"/>
      </w:rPr>
      <w:t>Plan para la Dirección del Proyecto</w:t>
    </w:r>
  </w:p>
  <w:p w14:paraId="7C68C366" w14:textId="77777777" w:rsidR="00622102" w:rsidRPr="00E40132" w:rsidRDefault="001C226C">
    <w:pPr>
      <w:jc w:val="center"/>
      <w:rPr>
        <w:rFonts w:ascii="Calibri" w:eastAsia="Calibri" w:hAnsi="Calibri" w:cs="Calibri"/>
        <w:b/>
        <w:color w:val="000000" w:themeColor="text1"/>
        <w:sz w:val="20"/>
        <w:szCs w:val="20"/>
        <w:lang w:val="es-ES"/>
      </w:rPr>
    </w:pPr>
    <w:r>
      <w:rPr>
        <w:rFonts w:ascii="Calibri" w:eastAsia="Calibri" w:hAnsi="Calibri" w:cs="Calibri"/>
        <w:b/>
        <w:color w:val="3D85C6"/>
        <w:sz w:val="20"/>
        <w:szCs w:val="20"/>
      </w:rPr>
      <w:t>Identificador del proyecto:</w:t>
    </w:r>
    <w:r w:rsidR="00E40132">
      <w:rPr>
        <w:rFonts w:ascii="Calibri" w:eastAsia="Calibri" w:hAnsi="Calibri" w:cs="Calibri"/>
        <w:b/>
        <w:color w:val="CCCCCC"/>
        <w:sz w:val="20"/>
        <w:szCs w:val="20"/>
        <w:lang w:val="es-ES"/>
      </w:rPr>
      <w:t xml:space="preserve"> </w:t>
    </w:r>
    <w:r w:rsidR="00E40132" w:rsidRPr="00E40132">
      <w:rPr>
        <w:rFonts w:ascii="Calibri" w:eastAsia="Calibri" w:hAnsi="Calibri" w:cs="Calibri"/>
        <w:b/>
        <w:color w:val="000000" w:themeColor="text1"/>
        <w:sz w:val="20"/>
        <w:szCs w:val="20"/>
        <w:lang w:val="es-ES"/>
      </w:rPr>
      <w:t>Ingeniería y salud</w:t>
    </w:r>
  </w:p>
  <w:p w14:paraId="5A1D220E" w14:textId="77777777" w:rsidR="00622102" w:rsidRDefault="001C226C">
    <w:pPr>
      <w:jc w:val="center"/>
      <w:rPr>
        <w:rFonts w:ascii="Calibri" w:eastAsia="Calibri" w:hAnsi="Calibri" w:cs="Calibri"/>
        <w:b/>
        <w:color w:val="6FA8DC"/>
        <w:sz w:val="36"/>
        <w:szCs w:val="36"/>
      </w:rPr>
    </w:pPr>
    <w:r>
      <w:rPr>
        <w:rFonts w:ascii="Calibri" w:eastAsia="Calibri" w:hAnsi="Calibri" w:cs="Calibri"/>
        <w:b/>
        <w:color w:val="6FA8DC"/>
        <w:sz w:val="20"/>
        <w:szCs w:val="20"/>
      </w:rPr>
      <w:t>Versión 1.0</w:t>
    </w:r>
  </w:p>
  <w:p w14:paraId="2AB0529F" w14:textId="77777777" w:rsidR="00622102" w:rsidRDefault="0055661C">
    <w:pPr>
      <w:rPr>
        <w:rFonts w:ascii="Calibri" w:eastAsia="Calibri" w:hAnsi="Calibri" w:cs="Calibri"/>
        <w:b/>
        <w:sz w:val="36"/>
        <w:szCs w:val="36"/>
      </w:rPr>
    </w:pPr>
    <w:r>
      <w:pict w14:anchorId="764AF600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E7E04"/>
    <w:multiLevelType w:val="hybridMultilevel"/>
    <w:tmpl w:val="4A2CFE2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963C8"/>
    <w:multiLevelType w:val="hybridMultilevel"/>
    <w:tmpl w:val="8702C022"/>
    <w:lvl w:ilvl="0" w:tplc="E10ADBA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10CE9"/>
    <w:multiLevelType w:val="hybridMultilevel"/>
    <w:tmpl w:val="15D292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C045DF"/>
    <w:multiLevelType w:val="hybridMultilevel"/>
    <w:tmpl w:val="2B884FE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51E49"/>
    <w:multiLevelType w:val="multilevel"/>
    <w:tmpl w:val="22E6233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441753"/>
    <w:multiLevelType w:val="hybridMultilevel"/>
    <w:tmpl w:val="D7F0C21A"/>
    <w:lvl w:ilvl="0" w:tplc="C54EED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86B12"/>
    <w:multiLevelType w:val="hybridMultilevel"/>
    <w:tmpl w:val="B718A3DC"/>
    <w:lvl w:ilvl="0" w:tplc="D0422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CA4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0C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ECC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ED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D640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CA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0488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A65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508FC"/>
    <w:multiLevelType w:val="hybridMultilevel"/>
    <w:tmpl w:val="D284B80E"/>
    <w:lvl w:ilvl="0" w:tplc="8DBE3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340E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8DE7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B429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3AF0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AC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E852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94D2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2824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A42B9"/>
    <w:multiLevelType w:val="hybridMultilevel"/>
    <w:tmpl w:val="E26A9658"/>
    <w:lvl w:ilvl="0" w:tplc="151AF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CA65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5C0F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C8F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14A5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ACF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06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2030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AE2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D4AC7"/>
    <w:multiLevelType w:val="hybridMultilevel"/>
    <w:tmpl w:val="1D9A0540"/>
    <w:lvl w:ilvl="0" w:tplc="93384A6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i/>
        <w:color w:val="666666"/>
        <w:sz w:val="20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0C4CF8"/>
    <w:multiLevelType w:val="hybridMultilevel"/>
    <w:tmpl w:val="2392F256"/>
    <w:lvl w:ilvl="0" w:tplc="5630DC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423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544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420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67E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72B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60F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FCDB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E20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A0384"/>
    <w:multiLevelType w:val="hybridMultilevel"/>
    <w:tmpl w:val="386CEAEC"/>
    <w:lvl w:ilvl="0" w:tplc="02E0A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4F4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6A1D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9458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BC4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DAB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1689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46E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8EF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64B0F"/>
    <w:multiLevelType w:val="hybridMultilevel"/>
    <w:tmpl w:val="AC6415A6"/>
    <w:lvl w:ilvl="0" w:tplc="DFBA7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D8C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883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9884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68F8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F43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CC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8CC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9A1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BA2328"/>
    <w:multiLevelType w:val="hybridMultilevel"/>
    <w:tmpl w:val="6E28540E"/>
    <w:lvl w:ilvl="0" w:tplc="F4B67E3E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i/>
        <w:color w:val="666666"/>
        <w:sz w:val="20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983D7E"/>
    <w:multiLevelType w:val="hybridMultilevel"/>
    <w:tmpl w:val="B112ADEE"/>
    <w:lvl w:ilvl="0" w:tplc="2F5EA7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FC58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12F2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4445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8E25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001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A201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2C1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7E2A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312075"/>
    <w:multiLevelType w:val="hybridMultilevel"/>
    <w:tmpl w:val="C84EE964"/>
    <w:lvl w:ilvl="0" w:tplc="681A18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A1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460A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5A70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6006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6ACB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3C9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6EC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527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F275CC"/>
    <w:multiLevelType w:val="hybridMultilevel"/>
    <w:tmpl w:val="E54C2C02"/>
    <w:lvl w:ilvl="0" w:tplc="A8E63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AE6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726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C0D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2A3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EEB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7C27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C2A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C49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4"/>
  </w:num>
  <w:num w:numId="4">
    <w:abstractNumId w:val="15"/>
  </w:num>
  <w:num w:numId="5">
    <w:abstractNumId w:val="8"/>
  </w:num>
  <w:num w:numId="6">
    <w:abstractNumId w:val="10"/>
  </w:num>
  <w:num w:numId="7">
    <w:abstractNumId w:val="11"/>
  </w:num>
  <w:num w:numId="8">
    <w:abstractNumId w:val="16"/>
  </w:num>
  <w:num w:numId="9">
    <w:abstractNumId w:val="6"/>
  </w:num>
  <w:num w:numId="10">
    <w:abstractNumId w:val="4"/>
  </w:num>
  <w:num w:numId="11">
    <w:abstractNumId w:val="9"/>
  </w:num>
  <w:num w:numId="12">
    <w:abstractNumId w:val="5"/>
  </w:num>
  <w:num w:numId="13">
    <w:abstractNumId w:val="3"/>
  </w:num>
  <w:num w:numId="14">
    <w:abstractNumId w:val="1"/>
  </w:num>
  <w:num w:numId="15">
    <w:abstractNumId w:val="13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78CB1AA"/>
    <w:rsid w:val="00083C49"/>
    <w:rsid w:val="000C7E97"/>
    <w:rsid w:val="001C226C"/>
    <w:rsid w:val="001E02C5"/>
    <w:rsid w:val="00223FEA"/>
    <w:rsid w:val="002962CE"/>
    <w:rsid w:val="00302FBD"/>
    <w:rsid w:val="0030716E"/>
    <w:rsid w:val="003824FC"/>
    <w:rsid w:val="00416A0A"/>
    <w:rsid w:val="00470AE4"/>
    <w:rsid w:val="004B3764"/>
    <w:rsid w:val="004D0488"/>
    <w:rsid w:val="00546253"/>
    <w:rsid w:val="0055661C"/>
    <w:rsid w:val="005D76A9"/>
    <w:rsid w:val="005F652F"/>
    <w:rsid w:val="00622102"/>
    <w:rsid w:val="00626649"/>
    <w:rsid w:val="006800AE"/>
    <w:rsid w:val="006A754D"/>
    <w:rsid w:val="006D72D4"/>
    <w:rsid w:val="007A4BC0"/>
    <w:rsid w:val="007E4F1B"/>
    <w:rsid w:val="00827936"/>
    <w:rsid w:val="00896900"/>
    <w:rsid w:val="008D492E"/>
    <w:rsid w:val="008F4245"/>
    <w:rsid w:val="009279F2"/>
    <w:rsid w:val="0093517F"/>
    <w:rsid w:val="009F7013"/>
    <w:rsid w:val="00A010CF"/>
    <w:rsid w:val="00A1551B"/>
    <w:rsid w:val="00A472EE"/>
    <w:rsid w:val="00A47B03"/>
    <w:rsid w:val="00A51895"/>
    <w:rsid w:val="00B00E47"/>
    <w:rsid w:val="00B331A6"/>
    <w:rsid w:val="00BE159E"/>
    <w:rsid w:val="00C03FBD"/>
    <w:rsid w:val="00C156FF"/>
    <w:rsid w:val="00C2246A"/>
    <w:rsid w:val="00C454B7"/>
    <w:rsid w:val="00C67366"/>
    <w:rsid w:val="00C75C49"/>
    <w:rsid w:val="00CB0E1E"/>
    <w:rsid w:val="00D1070F"/>
    <w:rsid w:val="00D15764"/>
    <w:rsid w:val="00D31134"/>
    <w:rsid w:val="00D37BAA"/>
    <w:rsid w:val="00D90AC5"/>
    <w:rsid w:val="00DA2F9C"/>
    <w:rsid w:val="00DF694C"/>
    <w:rsid w:val="00E40132"/>
    <w:rsid w:val="00E55B92"/>
    <w:rsid w:val="00E665A9"/>
    <w:rsid w:val="00E87A12"/>
    <w:rsid w:val="00EB4011"/>
    <w:rsid w:val="00F044D8"/>
    <w:rsid w:val="00F15F36"/>
    <w:rsid w:val="00F80A78"/>
    <w:rsid w:val="00FA218A"/>
    <w:rsid w:val="00FF0566"/>
    <w:rsid w:val="33AD77F6"/>
    <w:rsid w:val="3E51925D"/>
    <w:rsid w:val="3FEEE6A5"/>
    <w:rsid w:val="678CB1AA"/>
    <w:rsid w:val="69B49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;"/>
  <w14:docId w14:val="72F11B61"/>
  <w15:docId w15:val="{F725295E-1663-4425-8597-2DB18F18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Pr>
      <w:rFonts w:ascii="Calibri" w:eastAsia="Calibri" w:hAnsi="Calibri" w:cs="Calibri"/>
      <w:b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4013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32"/>
  </w:style>
  <w:style w:type="paragraph" w:styleId="Piedepgina">
    <w:name w:val="footer"/>
    <w:basedOn w:val="Normal"/>
    <w:link w:val="PiedepginaCar"/>
    <w:uiPriority w:val="99"/>
    <w:unhideWhenUsed/>
    <w:rsid w:val="00E4013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32"/>
  </w:style>
  <w:style w:type="paragraph" w:styleId="Prrafodelista">
    <w:name w:val="List Paragraph"/>
    <w:basedOn w:val="Normal"/>
    <w:uiPriority w:val="34"/>
    <w:qFormat/>
    <w:rsid w:val="006A7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BC17493C94A246BD2144E8F1060BA8" ma:contentTypeVersion="2" ma:contentTypeDescription="Crear nuevo documento." ma:contentTypeScope="" ma:versionID="91a59324029853248e3c528e0ca99531">
  <xsd:schema xmlns:xsd="http://www.w3.org/2001/XMLSchema" xmlns:xs="http://www.w3.org/2001/XMLSchema" xmlns:p="http://schemas.microsoft.com/office/2006/metadata/properties" xmlns:ns2="a45e60a8-cc10-44ba-92fb-786c3f74f7e2" targetNamespace="http://schemas.microsoft.com/office/2006/metadata/properties" ma:root="true" ma:fieldsID="1e55177825fcc5089a47dfd5e0453fc2" ns2:_="">
    <xsd:import namespace="a45e60a8-cc10-44ba-92fb-786c3f74f7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e60a8-cc10-44ba-92fb-786c3f74f7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2E3551-4845-4FF6-BDB9-915FFD8AF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5e60a8-cc10-44ba-92fb-786c3f74f7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93BCD6-5808-43CB-850C-7ABA53B909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922E36-A7DC-47D9-9FBA-389865210680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  <ds:schemaRef ds:uri="a45e60a8-cc10-44ba-92fb-786c3f74f7e2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1280</Words>
  <Characters>7043</Characters>
  <Application>Microsoft Office Word</Application>
  <DocSecurity>0</DocSecurity>
  <Lines>58</Lines>
  <Paragraphs>16</Paragraphs>
  <ScaleCrop>false</ScaleCrop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MauricioMoreno</dc:creator>
  <cp:lastModifiedBy>Mauricio Moreno</cp:lastModifiedBy>
  <cp:revision>66</cp:revision>
  <dcterms:created xsi:type="dcterms:W3CDTF">2018-02-27T02:01:00Z</dcterms:created>
  <dcterms:modified xsi:type="dcterms:W3CDTF">2018-03-03T14:26:00Z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0x01010011BC17493C94A246BD2144E8F1060BA8</vt:lpwstr>
  </property>
</Properties>
</file>